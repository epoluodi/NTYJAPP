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BA406F" w14:textId="77777777" w:rsidR="00415A6F" w:rsidRDefault="00415A6F">
      <w:pPr>
        <w:adjustRightInd w:val="0"/>
        <w:snapToGrid w:val="0"/>
        <w:rPr>
          <w:rFonts w:eastAsia="汉仪大宋简"/>
          <w:bCs/>
          <w:color w:val="000000"/>
          <w:sz w:val="44"/>
          <w:szCs w:val="44"/>
        </w:rPr>
      </w:pPr>
      <w:r>
        <w:rPr>
          <w:rFonts w:eastAsia="汉仪大宋简"/>
          <w:bCs/>
          <w:color w:val="000000"/>
          <w:sz w:val="44"/>
          <w:szCs w:val="44"/>
        </w:rPr>
        <w:t>CH-201</w:t>
      </w:r>
      <w:r>
        <w:rPr>
          <w:rFonts w:eastAsia="汉仪大宋简" w:hint="eastAsia"/>
          <w:bCs/>
          <w:color w:val="000000"/>
          <w:sz w:val="44"/>
          <w:szCs w:val="44"/>
        </w:rPr>
        <w:t>3</w:t>
      </w:r>
      <w:r>
        <w:rPr>
          <w:rFonts w:eastAsia="汉仪大宋简"/>
          <w:bCs/>
          <w:color w:val="000000"/>
          <w:sz w:val="44"/>
          <w:szCs w:val="44"/>
        </w:rPr>
        <w:t>-0</w:t>
      </w:r>
      <w:r>
        <w:rPr>
          <w:rFonts w:eastAsia="汉仪大宋简" w:hint="eastAsia"/>
          <w:bCs/>
          <w:color w:val="000000"/>
          <w:sz w:val="44"/>
          <w:szCs w:val="44"/>
        </w:rPr>
        <w:t>1</w:t>
      </w:r>
    </w:p>
    <w:p w14:paraId="5D469F2A" w14:textId="77777777" w:rsidR="00415A6F" w:rsidRDefault="00415A6F">
      <w:pPr>
        <w:adjustRightInd w:val="0"/>
        <w:snapToGrid w:val="0"/>
        <w:spacing w:line="520" w:lineRule="exact"/>
        <w:jc w:val="center"/>
        <w:rPr>
          <w:rFonts w:ascii="宋体" w:hAnsi="宋体"/>
          <w:bCs/>
          <w:color w:val="000000"/>
          <w:sz w:val="28"/>
          <w:szCs w:val="28"/>
        </w:rPr>
      </w:pPr>
    </w:p>
    <w:p w14:paraId="7954FAFA" w14:textId="77777777" w:rsidR="00415A6F" w:rsidRDefault="00415A6F">
      <w:pPr>
        <w:adjustRightInd w:val="0"/>
        <w:snapToGrid w:val="0"/>
        <w:spacing w:line="520" w:lineRule="exact"/>
        <w:jc w:val="center"/>
        <w:rPr>
          <w:rFonts w:ascii="宋体" w:hAnsi="宋体"/>
          <w:bCs/>
          <w:color w:val="000000"/>
          <w:sz w:val="28"/>
          <w:szCs w:val="28"/>
        </w:rPr>
      </w:pPr>
    </w:p>
    <w:p w14:paraId="4C2D382A" w14:textId="77777777" w:rsidR="00415A6F" w:rsidRDefault="00415A6F">
      <w:pPr>
        <w:adjustRightInd w:val="0"/>
        <w:snapToGrid w:val="0"/>
        <w:spacing w:line="520" w:lineRule="exact"/>
        <w:jc w:val="center"/>
        <w:rPr>
          <w:rFonts w:ascii="宋体" w:hAnsi="宋体"/>
          <w:bCs/>
          <w:color w:val="000000"/>
          <w:sz w:val="28"/>
          <w:szCs w:val="28"/>
        </w:rPr>
      </w:pPr>
    </w:p>
    <w:p w14:paraId="7DD07A19" w14:textId="77777777" w:rsidR="00415A6F" w:rsidRDefault="00415A6F">
      <w:pPr>
        <w:adjustRightInd w:val="0"/>
        <w:snapToGrid w:val="0"/>
        <w:spacing w:line="520" w:lineRule="exact"/>
        <w:jc w:val="center"/>
        <w:rPr>
          <w:rFonts w:ascii="宋体" w:hAnsi="宋体"/>
          <w:bCs/>
          <w:color w:val="000000"/>
          <w:sz w:val="28"/>
          <w:szCs w:val="28"/>
        </w:rPr>
      </w:pPr>
    </w:p>
    <w:p w14:paraId="41E8FEED" w14:textId="77777777" w:rsidR="00415A6F" w:rsidRDefault="00415A6F">
      <w:pPr>
        <w:adjustRightInd w:val="0"/>
        <w:snapToGrid w:val="0"/>
        <w:spacing w:line="520" w:lineRule="exact"/>
        <w:jc w:val="center"/>
        <w:rPr>
          <w:rFonts w:ascii="宋体" w:hAnsi="宋体"/>
          <w:bCs/>
          <w:color w:val="000000"/>
          <w:sz w:val="28"/>
          <w:szCs w:val="28"/>
        </w:rPr>
      </w:pPr>
    </w:p>
    <w:p w14:paraId="2288AF07" w14:textId="77777777" w:rsidR="00415A6F" w:rsidRDefault="00415A6F">
      <w:pPr>
        <w:adjustRightInd w:val="0"/>
        <w:snapToGrid w:val="0"/>
        <w:spacing w:line="520" w:lineRule="exact"/>
        <w:jc w:val="center"/>
        <w:rPr>
          <w:rFonts w:ascii="宋体" w:hAnsi="宋体"/>
          <w:bCs/>
          <w:color w:val="000000"/>
          <w:sz w:val="28"/>
          <w:szCs w:val="28"/>
        </w:rPr>
      </w:pPr>
    </w:p>
    <w:p w14:paraId="70AF6CB7" w14:textId="77777777" w:rsidR="00415A6F" w:rsidRDefault="00415A6F">
      <w:pPr>
        <w:adjustRightInd w:val="0"/>
        <w:snapToGrid w:val="0"/>
        <w:spacing w:line="840" w:lineRule="exact"/>
        <w:jc w:val="center"/>
        <w:rPr>
          <w:rFonts w:ascii="宋体" w:hAnsi="宋体"/>
          <w:b/>
          <w:bCs/>
          <w:color w:val="000000"/>
          <w:sz w:val="52"/>
          <w:szCs w:val="52"/>
        </w:rPr>
      </w:pPr>
      <w:r>
        <w:rPr>
          <w:rFonts w:ascii="宋体" w:hAnsi="宋体" w:hint="eastAsia"/>
          <w:b/>
          <w:bCs/>
          <w:color w:val="000000"/>
          <w:sz w:val="52"/>
          <w:szCs w:val="52"/>
        </w:rPr>
        <w:t>四川省居民生活供用电合同</w:t>
      </w:r>
    </w:p>
    <w:p w14:paraId="14EAAC22" w14:textId="77777777" w:rsidR="00415A6F" w:rsidRDefault="00415A6F">
      <w:pPr>
        <w:adjustRightInd w:val="0"/>
        <w:snapToGrid w:val="0"/>
        <w:spacing w:line="520" w:lineRule="exact"/>
        <w:jc w:val="center"/>
        <w:rPr>
          <w:rFonts w:ascii="宋体" w:hAnsi="宋体"/>
          <w:bCs/>
          <w:color w:val="000000"/>
          <w:spacing w:val="40"/>
          <w:sz w:val="28"/>
          <w:szCs w:val="28"/>
        </w:rPr>
      </w:pPr>
    </w:p>
    <w:p w14:paraId="09DA4D60" w14:textId="77777777" w:rsidR="00415A6F" w:rsidRDefault="00415A6F">
      <w:pPr>
        <w:adjustRightInd w:val="0"/>
        <w:snapToGrid w:val="0"/>
        <w:spacing w:line="520" w:lineRule="exact"/>
        <w:jc w:val="center"/>
        <w:rPr>
          <w:rFonts w:ascii="宋体" w:hAnsi="宋体"/>
          <w:bCs/>
          <w:color w:val="000000"/>
          <w:sz w:val="44"/>
          <w:szCs w:val="44"/>
        </w:rPr>
      </w:pPr>
      <w:r>
        <w:rPr>
          <w:rFonts w:ascii="宋体" w:hAnsi="宋体" w:hint="eastAsia"/>
          <w:bCs/>
          <w:color w:val="000000"/>
          <w:sz w:val="44"/>
          <w:szCs w:val="44"/>
        </w:rPr>
        <w:t>（示范文本）</w:t>
      </w:r>
    </w:p>
    <w:p w14:paraId="16D7181F" w14:textId="77777777" w:rsidR="00415A6F" w:rsidRDefault="00415A6F">
      <w:pPr>
        <w:adjustRightInd w:val="0"/>
        <w:snapToGrid w:val="0"/>
        <w:spacing w:line="520" w:lineRule="exact"/>
        <w:jc w:val="center"/>
        <w:rPr>
          <w:rFonts w:ascii="宋体" w:hAnsi="宋体"/>
          <w:bCs/>
          <w:color w:val="000000"/>
          <w:sz w:val="28"/>
          <w:szCs w:val="28"/>
        </w:rPr>
      </w:pPr>
    </w:p>
    <w:p w14:paraId="54C5123C" w14:textId="77777777" w:rsidR="00415A6F" w:rsidRDefault="00415A6F">
      <w:pPr>
        <w:adjustRightInd w:val="0"/>
        <w:snapToGrid w:val="0"/>
        <w:spacing w:line="520" w:lineRule="exact"/>
        <w:jc w:val="center"/>
        <w:rPr>
          <w:rFonts w:ascii="宋体" w:hAnsi="宋体"/>
          <w:bCs/>
          <w:color w:val="000000"/>
          <w:sz w:val="28"/>
          <w:szCs w:val="28"/>
        </w:rPr>
      </w:pPr>
    </w:p>
    <w:p w14:paraId="275971BF" w14:textId="77777777" w:rsidR="00415A6F" w:rsidRDefault="00415A6F">
      <w:pPr>
        <w:adjustRightInd w:val="0"/>
        <w:snapToGrid w:val="0"/>
        <w:spacing w:line="520" w:lineRule="exact"/>
        <w:jc w:val="center"/>
        <w:rPr>
          <w:rFonts w:ascii="宋体" w:hAnsi="宋体"/>
          <w:bCs/>
          <w:color w:val="000000"/>
          <w:sz w:val="28"/>
          <w:szCs w:val="28"/>
        </w:rPr>
      </w:pPr>
    </w:p>
    <w:p w14:paraId="2D6D8015" w14:textId="77777777" w:rsidR="00415A6F" w:rsidRDefault="00415A6F">
      <w:pPr>
        <w:adjustRightInd w:val="0"/>
        <w:snapToGrid w:val="0"/>
        <w:spacing w:line="520" w:lineRule="exact"/>
        <w:jc w:val="center"/>
        <w:rPr>
          <w:rFonts w:ascii="宋体" w:hAnsi="宋体"/>
          <w:bCs/>
          <w:color w:val="000000"/>
          <w:sz w:val="28"/>
          <w:szCs w:val="28"/>
        </w:rPr>
      </w:pPr>
    </w:p>
    <w:p w14:paraId="5CD77B58" w14:textId="77777777" w:rsidR="00415A6F" w:rsidRDefault="00415A6F">
      <w:pPr>
        <w:adjustRightInd w:val="0"/>
        <w:snapToGrid w:val="0"/>
        <w:spacing w:line="520" w:lineRule="exact"/>
        <w:jc w:val="center"/>
        <w:rPr>
          <w:rFonts w:ascii="宋体" w:hAnsi="宋体"/>
          <w:bCs/>
          <w:color w:val="000000"/>
          <w:sz w:val="28"/>
          <w:szCs w:val="28"/>
        </w:rPr>
      </w:pPr>
    </w:p>
    <w:p w14:paraId="51A3D761" w14:textId="77777777" w:rsidR="00415A6F" w:rsidRDefault="00415A6F">
      <w:pPr>
        <w:adjustRightInd w:val="0"/>
        <w:snapToGrid w:val="0"/>
        <w:spacing w:line="520" w:lineRule="exact"/>
        <w:jc w:val="center"/>
        <w:rPr>
          <w:rFonts w:ascii="宋体" w:hAnsi="宋体"/>
          <w:bCs/>
          <w:color w:val="000000"/>
          <w:sz w:val="28"/>
          <w:szCs w:val="28"/>
        </w:rPr>
      </w:pPr>
    </w:p>
    <w:p w14:paraId="158A7A1C" w14:textId="77777777" w:rsidR="00415A6F" w:rsidRDefault="00415A6F">
      <w:pPr>
        <w:adjustRightInd w:val="0"/>
        <w:snapToGrid w:val="0"/>
        <w:spacing w:line="520" w:lineRule="exact"/>
        <w:jc w:val="center"/>
        <w:rPr>
          <w:rFonts w:ascii="宋体" w:hAnsi="宋体"/>
          <w:bCs/>
          <w:color w:val="000000"/>
          <w:sz w:val="28"/>
          <w:szCs w:val="28"/>
        </w:rPr>
      </w:pPr>
    </w:p>
    <w:p w14:paraId="7C7B3DCA" w14:textId="77777777" w:rsidR="00415A6F" w:rsidRDefault="00415A6F">
      <w:pPr>
        <w:adjustRightInd w:val="0"/>
        <w:snapToGrid w:val="0"/>
        <w:spacing w:line="520" w:lineRule="exact"/>
        <w:jc w:val="center"/>
        <w:rPr>
          <w:rFonts w:ascii="宋体" w:hAnsi="宋体"/>
          <w:bCs/>
          <w:color w:val="000000"/>
          <w:sz w:val="28"/>
          <w:szCs w:val="28"/>
        </w:rPr>
      </w:pPr>
    </w:p>
    <w:p w14:paraId="1EFE6260" w14:textId="77777777" w:rsidR="00415A6F" w:rsidRDefault="00415A6F">
      <w:pPr>
        <w:adjustRightInd w:val="0"/>
        <w:snapToGrid w:val="0"/>
        <w:spacing w:line="520" w:lineRule="exact"/>
        <w:jc w:val="center"/>
        <w:rPr>
          <w:rFonts w:ascii="宋体" w:hAnsi="宋体"/>
          <w:bCs/>
          <w:color w:val="000000"/>
          <w:sz w:val="28"/>
          <w:szCs w:val="28"/>
        </w:rPr>
      </w:pPr>
    </w:p>
    <w:p w14:paraId="2010B73F" w14:textId="77777777" w:rsidR="00415A6F" w:rsidRDefault="00415A6F">
      <w:pPr>
        <w:adjustRightInd w:val="0"/>
        <w:snapToGrid w:val="0"/>
        <w:spacing w:line="520" w:lineRule="exact"/>
        <w:jc w:val="center"/>
        <w:rPr>
          <w:rFonts w:ascii="宋体" w:hAnsi="宋体"/>
          <w:bCs/>
          <w:color w:val="000000"/>
          <w:sz w:val="28"/>
          <w:szCs w:val="28"/>
        </w:rPr>
      </w:pPr>
    </w:p>
    <w:p w14:paraId="3C52B278" w14:textId="77777777" w:rsidR="00415A6F" w:rsidRDefault="00415A6F">
      <w:pPr>
        <w:adjustRightInd w:val="0"/>
        <w:snapToGrid w:val="0"/>
        <w:spacing w:line="520" w:lineRule="exact"/>
        <w:rPr>
          <w:rFonts w:ascii="宋体" w:hAnsi="宋体"/>
          <w:bCs/>
          <w:color w:val="000000"/>
          <w:sz w:val="44"/>
          <w:szCs w:val="44"/>
        </w:rPr>
      </w:pPr>
    </w:p>
    <w:p w14:paraId="4B95837B" w14:textId="77777777" w:rsidR="00415A6F" w:rsidRDefault="00415A6F">
      <w:pPr>
        <w:adjustRightInd w:val="0"/>
        <w:snapToGrid w:val="0"/>
        <w:spacing w:line="520" w:lineRule="exact"/>
        <w:rPr>
          <w:rFonts w:ascii="宋体" w:hAnsi="宋体"/>
          <w:bCs/>
          <w:color w:val="000000"/>
          <w:sz w:val="44"/>
          <w:szCs w:val="44"/>
        </w:rPr>
      </w:pPr>
    </w:p>
    <w:p w14:paraId="41E1D003" w14:textId="77777777" w:rsidR="00415A6F" w:rsidRDefault="00D72F83">
      <w:pPr>
        <w:adjustRightInd w:val="0"/>
        <w:snapToGrid w:val="0"/>
        <w:spacing w:line="520" w:lineRule="exact"/>
        <w:ind w:firstLine="870"/>
        <w:rPr>
          <w:rFonts w:ascii="宋体" w:hAnsi="宋体"/>
          <w:bCs/>
          <w:color w:val="000000"/>
          <w:spacing w:val="38"/>
          <w:sz w:val="44"/>
          <w:szCs w:val="44"/>
        </w:rPr>
      </w:pPr>
      <w:r>
        <w:rPr>
          <w:noProof/>
          <w:color w:val="000000"/>
          <w:spacing w:val="38"/>
          <w:sz w:val="44"/>
        </w:rPr>
        <mc:AlternateContent>
          <mc:Choice Requires="wps">
            <w:drawing>
              <wp:anchor distT="0" distB="0" distL="114300" distR="114300" simplePos="0" relativeHeight="251657728" behindDoc="0" locked="0" layoutInCell="1" allowOverlap="1" wp14:anchorId="1D6369A9" wp14:editId="09D928BA">
                <wp:simplePos x="0" y="0"/>
                <wp:positionH relativeFrom="column">
                  <wp:posOffset>4000500</wp:posOffset>
                </wp:positionH>
                <wp:positionV relativeFrom="paragraph">
                  <wp:posOffset>69850</wp:posOffset>
                </wp:positionV>
                <wp:extent cx="1038225" cy="574040"/>
                <wp:effectExtent l="0" t="6350" r="15875"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74040"/>
                        </a:xfrm>
                        <a:prstGeom prst="rect">
                          <a:avLst/>
                        </a:prstGeom>
                        <a:solidFill>
                          <a:srgbClr val="FFFFFF"/>
                        </a:solidFill>
                        <a:ln w="9525">
                          <a:solidFill>
                            <a:srgbClr val="FFFFFF"/>
                          </a:solidFill>
                          <a:miter lim="800000"/>
                          <a:headEnd/>
                          <a:tailEnd/>
                        </a:ln>
                      </wps:spPr>
                      <wps:txbx>
                        <w:txbxContent>
                          <w:p w14:paraId="2F11755B" w14:textId="77777777" w:rsidR="00844D39" w:rsidRDefault="00844D39">
                            <w:r>
                              <w:rPr>
                                <w:rFonts w:hint="eastAsia"/>
                              </w:rPr>
                              <w:t xml:space="preserve">   </w:t>
                            </w:r>
                            <w:r>
                              <w:rPr>
                                <w:rFonts w:hint="eastAsia"/>
                                <w:sz w:val="44"/>
                                <w:szCs w:val="44"/>
                              </w:rPr>
                              <w:t>制定</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15pt;margin-top:5.5pt;width:81.75pt;height:4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" strokecolor="white">
                <v:textbox inset="91439emu,45719emu,91439emu,45719emu">
                  <w:txbxContent>
                    <w:p w:rsidR="00415A6F" w:rsidRDefault="00415A6F">
                      <w:pPr>
                        <w:rPr>
                          <w:rFonts w:hint="eastAsia"/>
                        </w:rPr>
                      </w:pPr>
                      <w:r>
                        <w:rPr>
                          <w:rFonts w:hint="eastAsia"/>
                        </w:rPr>
                        <w:t xml:space="preserve">   </w:t>
                      </w:r>
                      <w:r>
                        <w:rPr>
                          <w:rFonts w:hint="eastAsia"/>
                          <w:sz w:val="44"/>
                          <w:szCs w:val="44"/>
                        </w:rPr>
                        <w:t>制定</w:t>
                      </w:r>
                    </w:p>
                  </w:txbxContent>
                </v:textbox>
              </v:shape>
            </w:pict>
          </mc:Fallback>
        </mc:AlternateContent>
      </w:r>
      <w:r w:rsidR="00415A6F">
        <w:rPr>
          <w:rFonts w:ascii="宋体" w:hAnsi="宋体" w:hint="eastAsia"/>
          <w:bCs/>
          <w:color w:val="000000"/>
          <w:spacing w:val="38"/>
          <w:sz w:val="44"/>
          <w:szCs w:val="44"/>
        </w:rPr>
        <w:t>四川省工商行政管理局</w:t>
      </w:r>
    </w:p>
    <w:p w14:paraId="0EF5E420" w14:textId="77777777" w:rsidR="00415A6F" w:rsidRDefault="00415A6F">
      <w:pPr>
        <w:adjustRightInd w:val="0"/>
        <w:snapToGrid w:val="0"/>
        <w:spacing w:line="520" w:lineRule="exact"/>
        <w:ind w:firstLine="870"/>
        <w:rPr>
          <w:rFonts w:ascii="宋体" w:hAnsi="宋体"/>
          <w:bCs/>
          <w:color w:val="000000"/>
          <w:sz w:val="44"/>
          <w:szCs w:val="44"/>
        </w:rPr>
      </w:pPr>
      <w:r>
        <w:rPr>
          <w:rFonts w:ascii="宋体" w:hAnsi="宋体" w:hint="eastAsia"/>
          <w:bCs/>
          <w:color w:val="000000"/>
          <w:sz w:val="44"/>
          <w:szCs w:val="44"/>
        </w:rPr>
        <w:t>四川省经济和信息化委员会</w:t>
      </w:r>
    </w:p>
    <w:p w14:paraId="0A3D5BB9" w14:textId="77777777" w:rsidR="00415A6F" w:rsidRDefault="00415A6F">
      <w:pPr>
        <w:jc w:val="center"/>
        <w:rPr>
          <w:rFonts w:ascii="宋体" w:hAnsi="宋体"/>
          <w:b/>
          <w:color w:val="000000"/>
          <w:sz w:val="24"/>
        </w:rPr>
        <w:sectPr w:rsidR="00415A6F">
          <w:footerReference w:type="default" r:id="rId8"/>
          <w:pgSz w:w="11906" w:h="16838"/>
          <w:pgMar w:top="1440" w:right="1800" w:bottom="1440" w:left="1800" w:header="851" w:footer="992" w:gutter="0"/>
          <w:pgNumType w:fmt="numberInDash" w:start="1"/>
          <w:cols w:space="720"/>
          <w:docGrid w:type="lines" w:linePitch="312"/>
        </w:sectPr>
      </w:pPr>
    </w:p>
    <w:p w14:paraId="6EF46F3E" w14:textId="77777777" w:rsidR="00415A6F" w:rsidRDefault="00415A6F">
      <w:pPr>
        <w:jc w:val="center"/>
        <w:rPr>
          <w:rFonts w:ascii="宋体" w:hAnsi="宋体"/>
          <w:b/>
          <w:color w:val="000000"/>
          <w:sz w:val="24"/>
        </w:rPr>
      </w:pPr>
      <w:r>
        <w:rPr>
          <w:rFonts w:ascii="宋体" w:hAnsi="宋体" w:hint="eastAsia"/>
          <w:b/>
          <w:color w:val="000000"/>
          <w:sz w:val="24"/>
        </w:rPr>
        <w:lastRenderedPageBreak/>
        <w:t>提示与说明</w:t>
      </w:r>
    </w:p>
    <w:p w14:paraId="325C8FB7" w14:textId="77777777" w:rsidR="00415A6F" w:rsidRDefault="00415A6F">
      <w:pPr>
        <w:spacing w:line="380" w:lineRule="exact"/>
        <w:ind w:firstLineChars="196" w:firstLine="412"/>
        <w:rPr>
          <w:rFonts w:ascii="宋体" w:hAnsi="宋体"/>
          <w:color w:val="000000"/>
          <w:szCs w:val="21"/>
        </w:rPr>
      </w:pPr>
    </w:p>
    <w:p w14:paraId="2402326E" w14:textId="77777777" w:rsidR="00415A6F" w:rsidRDefault="00415A6F">
      <w:pPr>
        <w:spacing w:line="380" w:lineRule="exact"/>
        <w:ind w:firstLineChars="196" w:firstLine="412"/>
        <w:rPr>
          <w:rFonts w:ascii="宋体" w:hAnsi="宋体"/>
          <w:color w:val="000000"/>
          <w:szCs w:val="21"/>
        </w:rPr>
      </w:pPr>
      <w:r>
        <w:rPr>
          <w:rFonts w:ascii="宋体" w:hAnsi="宋体" w:hint="eastAsia"/>
          <w:color w:val="000000"/>
          <w:szCs w:val="21"/>
        </w:rPr>
        <w:t>一、为规范四川省居民生活供用电行为，根据《中华人民共和国合同法》、《中华人民共和国电力法》以及《电力供应与使用条例》等相关电力法律、法规、规章和规范性文</w:t>
      </w:r>
      <w:r>
        <w:rPr>
          <w:rFonts w:ascii="宋体" w:hAnsi="宋体" w:cs="宋体" w:hint="eastAsia"/>
          <w:color w:val="000000"/>
          <w:szCs w:val="21"/>
        </w:rPr>
        <w:t>件</w:t>
      </w:r>
      <w:r>
        <w:rPr>
          <w:rFonts w:ascii="宋体" w:hAnsi="宋体" w:hint="eastAsia"/>
          <w:color w:val="000000"/>
          <w:szCs w:val="21"/>
        </w:rPr>
        <w:t>，四川省工商行政管理局、四川省经济和信息化委员会共同制定本合同示范文本，供居民生活供用电合同双方当事人在订立合同时使用。</w:t>
      </w:r>
    </w:p>
    <w:p w14:paraId="03555C5D" w14:textId="77777777" w:rsidR="00415A6F" w:rsidRDefault="00415A6F">
      <w:pPr>
        <w:spacing w:line="380" w:lineRule="exact"/>
        <w:ind w:firstLine="480"/>
        <w:rPr>
          <w:rFonts w:ascii="宋体" w:hAnsi="宋体"/>
          <w:color w:val="000000"/>
          <w:szCs w:val="21"/>
        </w:rPr>
      </w:pPr>
      <w:r>
        <w:rPr>
          <w:rFonts w:ascii="宋体" w:hAnsi="宋体" w:hint="eastAsia"/>
          <w:color w:val="000000"/>
          <w:szCs w:val="21"/>
        </w:rPr>
        <w:t>二、居民生活供用电合同双方当事人在合同订立、履行中，应当遵循</w:t>
      </w:r>
      <w:r>
        <w:rPr>
          <w:rFonts w:ascii="宋体" w:hAnsi="宋体" w:hint="eastAsia"/>
          <w:snapToGrid w:val="0"/>
          <w:color w:val="000000"/>
          <w:szCs w:val="21"/>
        </w:rPr>
        <w:t>平等、自愿、公平和诚实信用的原则，相互尊重，充分协商，严格履行。</w:t>
      </w:r>
    </w:p>
    <w:p w14:paraId="7CC50A50" w14:textId="77777777" w:rsidR="00415A6F" w:rsidRDefault="00415A6F">
      <w:pPr>
        <w:spacing w:line="380" w:lineRule="exact"/>
        <w:ind w:firstLine="480"/>
        <w:rPr>
          <w:rFonts w:ascii="宋体" w:hAnsi="宋体"/>
          <w:color w:val="000000"/>
          <w:szCs w:val="21"/>
        </w:rPr>
      </w:pPr>
      <w:r>
        <w:rPr>
          <w:rFonts w:ascii="宋体" w:hAnsi="宋体" w:hint="eastAsia"/>
          <w:color w:val="000000"/>
          <w:szCs w:val="21"/>
        </w:rPr>
        <w:t>三、使用本合同示范文本的，不得修改相关内容。参照本合同示范文本订立合同的，不得使用本合同示范文本的名义或者编号。</w:t>
      </w:r>
    </w:p>
    <w:p w14:paraId="2E29978D" w14:textId="77777777" w:rsidR="00415A6F" w:rsidRDefault="00415A6F">
      <w:pPr>
        <w:spacing w:line="380" w:lineRule="exact"/>
        <w:ind w:firstLine="480"/>
        <w:rPr>
          <w:rFonts w:ascii="宋体" w:hAnsi="宋体"/>
          <w:snapToGrid w:val="0"/>
          <w:color w:val="000000"/>
          <w:szCs w:val="21"/>
        </w:rPr>
      </w:pPr>
      <w:r>
        <w:rPr>
          <w:rFonts w:ascii="宋体" w:hAnsi="宋体" w:hint="eastAsia"/>
          <w:color w:val="000000"/>
          <w:szCs w:val="21"/>
        </w:rPr>
        <w:t>使用本合同示范文本又订立补充协议，补充协议与本合同示范文本的内容相抵触的，不得使用本合同示范文本的名义或者编号。</w:t>
      </w:r>
    </w:p>
    <w:p w14:paraId="0CA7C9C7" w14:textId="77777777" w:rsidR="00415A6F" w:rsidRDefault="00415A6F">
      <w:pPr>
        <w:spacing w:line="380" w:lineRule="exact"/>
        <w:ind w:firstLine="480"/>
        <w:rPr>
          <w:rFonts w:ascii="宋体" w:hAnsi="宋体"/>
          <w:snapToGrid w:val="0"/>
          <w:color w:val="000000"/>
          <w:szCs w:val="21"/>
        </w:rPr>
      </w:pPr>
      <w:r>
        <w:rPr>
          <w:rFonts w:ascii="宋体" w:hAnsi="宋体" w:hint="eastAsia"/>
          <w:snapToGrid w:val="0"/>
          <w:color w:val="000000"/>
          <w:szCs w:val="21"/>
        </w:rPr>
        <w:t>四、本合同示范文本由通用条款和专用条款组成。通用条款是指不能或者不必协商的条款，专用条款是指当事人在订立合同时应当或者可以协商的选择性、填充性条款。</w:t>
      </w:r>
    </w:p>
    <w:p w14:paraId="1BF48AB2" w14:textId="77777777" w:rsidR="00415A6F" w:rsidRDefault="00415A6F">
      <w:pPr>
        <w:spacing w:line="380" w:lineRule="exact"/>
        <w:ind w:firstLine="480"/>
        <w:rPr>
          <w:rFonts w:ascii="宋体" w:hAnsi="宋体" w:cs="宋体-18030"/>
          <w:snapToGrid w:val="0"/>
          <w:color w:val="000000"/>
          <w:szCs w:val="21"/>
        </w:rPr>
      </w:pPr>
      <w:r>
        <w:rPr>
          <w:rFonts w:ascii="宋体" w:hAnsi="宋体" w:hint="eastAsia"/>
          <w:snapToGrid w:val="0"/>
          <w:color w:val="000000"/>
          <w:szCs w:val="21"/>
        </w:rPr>
        <w:t>选择性条款中在选项前标示有“□”符号，选择时在该符号内划“</w:t>
      </w:r>
      <w:r>
        <w:rPr>
          <w:rFonts w:ascii="宋体" w:hAnsi="宋体" w:cs="宋体" w:hint="eastAsia"/>
          <w:color w:val="000000"/>
          <w:kern w:val="0"/>
          <w:szCs w:val="21"/>
        </w:rPr>
        <w:t>√”表示肯定或者划“×”</w:t>
      </w:r>
      <w:r>
        <w:rPr>
          <w:rFonts w:ascii="宋体" w:hAnsi="宋体" w:cs="宋体-18030" w:hint="eastAsia"/>
          <w:color w:val="000000"/>
          <w:kern w:val="0"/>
          <w:szCs w:val="21"/>
        </w:rPr>
        <w:t>表示否定。选择性条款包含单项选择和多项选择。填充性条款中标示有下划线，双方将协商达成的一致意见填入，无意见的划</w:t>
      </w:r>
      <w:r>
        <w:rPr>
          <w:rFonts w:ascii="宋体" w:hAnsi="宋体" w:cs="宋体" w:hint="eastAsia"/>
          <w:color w:val="000000"/>
          <w:kern w:val="0"/>
          <w:szCs w:val="21"/>
        </w:rPr>
        <w:t>“×”、或者“－”表示删除该填充性条款</w:t>
      </w:r>
      <w:r>
        <w:rPr>
          <w:rFonts w:ascii="宋体" w:hAnsi="宋体" w:cs="宋体-18030" w:hint="eastAsia"/>
          <w:color w:val="000000"/>
          <w:kern w:val="0"/>
          <w:szCs w:val="21"/>
        </w:rPr>
        <w:t>。</w:t>
      </w:r>
    </w:p>
    <w:p w14:paraId="0F79995F" w14:textId="77777777" w:rsidR="00415A6F" w:rsidRDefault="00415A6F">
      <w:pPr>
        <w:spacing w:line="380" w:lineRule="exact"/>
        <w:ind w:firstLine="480"/>
        <w:rPr>
          <w:rFonts w:ascii="宋体" w:hAnsi="宋体"/>
          <w:snapToGrid w:val="0"/>
          <w:color w:val="000000"/>
          <w:szCs w:val="21"/>
        </w:rPr>
      </w:pPr>
      <w:r>
        <w:rPr>
          <w:rFonts w:ascii="宋体" w:hAnsi="宋体" w:hint="eastAsia"/>
          <w:snapToGrid w:val="0"/>
          <w:color w:val="000000"/>
          <w:szCs w:val="21"/>
        </w:rPr>
        <w:t>五、供电人预先选择或者填充，在订立合同时未与用电人协商的条款，视为格式条款。供电人不得利用格式条款对用电人做出不公平、不合理的规定，并且应当自觉接受政府有关部门、行业组织的监督。</w:t>
      </w:r>
    </w:p>
    <w:p w14:paraId="46FD88A9" w14:textId="77777777" w:rsidR="00415A6F" w:rsidRPr="00354DF1" w:rsidRDefault="00415A6F" w:rsidP="00D72F83">
      <w:pPr>
        <w:spacing w:line="380" w:lineRule="exact"/>
        <w:ind w:firstLineChars="200" w:firstLine="454"/>
        <w:rPr>
          <w:rFonts w:ascii="宋体" w:hAnsi="宋体" w:cs="宋体"/>
          <w:b/>
          <w:color w:val="000000"/>
          <w:szCs w:val="21"/>
          <w:highlight w:val="cyan"/>
        </w:rPr>
      </w:pPr>
      <w:r w:rsidRPr="00354DF1">
        <w:rPr>
          <w:rFonts w:ascii="宋体" w:hAnsi="宋体" w:cs="宋体" w:hint="eastAsia"/>
          <w:b/>
          <w:color w:val="000000"/>
          <w:szCs w:val="21"/>
          <w:highlight w:val="cyan"/>
        </w:rPr>
        <w:t xml:space="preserve">六、供电人特别提示： </w:t>
      </w:r>
    </w:p>
    <w:p w14:paraId="07708940" w14:textId="77777777" w:rsidR="00415A6F" w:rsidRPr="00354DF1" w:rsidRDefault="00415A6F" w:rsidP="00B678F5">
      <w:pPr>
        <w:spacing w:line="380" w:lineRule="exact"/>
        <w:ind w:firstLineChars="200" w:firstLine="420"/>
        <w:rPr>
          <w:rFonts w:ascii="宋体" w:hAnsi="宋体" w:cs="宋体"/>
          <w:color w:val="000000"/>
          <w:szCs w:val="21"/>
          <w:highlight w:val="cyan"/>
        </w:rPr>
      </w:pPr>
      <w:r w:rsidRPr="00354DF1">
        <w:rPr>
          <w:rFonts w:ascii="宋体" w:hAnsi="宋体" w:cs="宋体" w:hint="eastAsia"/>
          <w:color w:val="000000"/>
          <w:szCs w:val="21"/>
          <w:highlight w:val="cyan"/>
        </w:rPr>
        <w:t xml:space="preserve">（一）供电人安装在用电人受电点的费控智能电能表，安装时已代为用电人预存人民币五十元整的电费。用电人使用费控智能电能表后首次开卡购电时，将自动扣除该金额。用电人持充值购电卡可不定期到供电人指定的地点充值购电，并自行插卡传送到费控智能电能表中，即可实现充值用电。  </w:t>
      </w:r>
    </w:p>
    <w:p w14:paraId="034E052A" w14:textId="77777777" w:rsidR="00415A6F" w:rsidRPr="00354DF1" w:rsidRDefault="00415A6F" w:rsidP="00B678F5">
      <w:pPr>
        <w:spacing w:line="380" w:lineRule="exact"/>
        <w:ind w:firstLineChars="200" w:firstLine="420"/>
        <w:rPr>
          <w:rFonts w:ascii="宋体" w:hAnsi="宋体" w:cs="宋体"/>
          <w:color w:val="000000"/>
          <w:szCs w:val="21"/>
          <w:highlight w:val="cyan"/>
        </w:rPr>
      </w:pPr>
      <w:r w:rsidRPr="00354DF1">
        <w:rPr>
          <w:rFonts w:ascii="宋体" w:hAnsi="宋体" w:cs="宋体" w:hint="eastAsia"/>
          <w:color w:val="000000"/>
          <w:szCs w:val="21"/>
          <w:highlight w:val="cyan"/>
        </w:rPr>
        <w:t>（二）费控智能电能表欠费断电提示方式有两种：（1）当充值余额不足50元时，费控智能电能表的提示灯亮或显示屏背光灯常亮，用电人应及时购电；（2）当充值余额为零时，费控智能电能表将自动中止供电，显示屏上显示数据为零及“请购电 拉闸”字样，提示灯亮或显示屏背光灯常亮。用电人将充值的充值购电卡插入费控智能电能表中，即可充值并可恢复用电。</w:t>
      </w:r>
    </w:p>
    <w:p w14:paraId="6328D67A" w14:textId="77777777" w:rsidR="00415A6F" w:rsidRDefault="00415A6F">
      <w:pPr>
        <w:spacing w:line="380" w:lineRule="exact"/>
        <w:rPr>
          <w:rFonts w:ascii="宋体" w:hAnsi="宋体" w:cs="宋体"/>
          <w:color w:val="000000"/>
          <w:szCs w:val="21"/>
        </w:rPr>
      </w:pPr>
      <w:r w:rsidRPr="00354DF1">
        <w:rPr>
          <w:rFonts w:ascii="宋体" w:hAnsi="宋体" w:cs="宋体" w:hint="eastAsia"/>
          <w:color w:val="000000"/>
          <w:szCs w:val="21"/>
          <w:highlight w:val="cyan"/>
        </w:rPr>
        <w:t xml:space="preserve">    （三）供电人开设“95598”供电服务热线，为用电人提供停电信息公告、电力故障报修、服务质量投诉、用电信息查询、咨询、业务受理等服务，用电人也可到供电人所属的当地营业网点办理上述业务。</w:t>
      </w:r>
    </w:p>
    <w:p w14:paraId="30B8E555" w14:textId="77777777" w:rsidR="00415A6F" w:rsidRDefault="00415A6F">
      <w:pPr>
        <w:spacing w:line="380" w:lineRule="exact"/>
        <w:ind w:firstLine="480"/>
        <w:rPr>
          <w:rFonts w:ascii="宋体" w:hAnsi="宋体"/>
          <w:color w:val="000000"/>
          <w:szCs w:val="21"/>
        </w:rPr>
      </w:pPr>
      <w:r>
        <w:rPr>
          <w:rFonts w:ascii="宋体" w:hAnsi="宋体" w:hint="eastAsia"/>
          <w:color w:val="000000"/>
          <w:szCs w:val="21"/>
        </w:rPr>
        <w:t>七、本合同示范文本由四川省工商行政管理局与四川省经济和信息化委员会负责解释。</w:t>
      </w:r>
    </w:p>
    <w:p w14:paraId="4042C4A5" w14:textId="77777777" w:rsidR="00415A6F" w:rsidRDefault="00415A6F">
      <w:pPr>
        <w:jc w:val="center"/>
        <w:rPr>
          <w:rFonts w:eastAsia="文鼎CS大宋"/>
          <w:color w:val="000000"/>
          <w:szCs w:val="21"/>
        </w:rPr>
      </w:pPr>
    </w:p>
    <w:p w14:paraId="5C7ED4D1" w14:textId="77777777" w:rsidR="00415A6F" w:rsidRDefault="00415A6F">
      <w:pPr>
        <w:jc w:val="center"/>
        <w:rPr>
          <w:rFonts w:eastAsia="文鼎CS大宋"/>
          <w:color w:val="000000"/>
          <w:szCs w:val="21"/>
        </w:rPr>
      </w:pPr>
    </w:p>
    <w:p w14:paraId="08B73ED4" w14:textId="77777777" w:rsidR="00415A6F" w:rsidRDefault="00415A6F"/>
    <w:p w14:paraId="78F209E1" w14:textId="77777777" w:rsidR="00415A6F" w:rsidRDefault="00415A6F">
      <w:pPr>
        <w:jc w:val="center"/>
        <w:rPr>
          <w:rFonts w:ascii="宋体" w:hAnsi="宋体"/>
          <w:b/>
          <w:color w:val="000000"/>
          <w:sz w:val="32"/>
          <w:szCs w:val="32"/>
        </w:rPr>
      </w:pPr>
      <w:r>
        <w:rPr>
          <w:rFonts w:ascii="宋体" w:hAnsi="宋体" w:hint="eastAsia"/>
          <w:b/>
          <w:color w:val="000000"/>
          <w:sz w:val="32"/>
          <w:szCs w:val="32"/>
        </w:rPr>
        <w:lastRenderedPageBreak/>
        <w:t>四川省居民生活供用电合同</w:t>
      </w:r>
    </w:p>
    <w:p w14:paraId="7871E5C9" w14:textId="77777777" w:rsidR="00415A6F" w:rsidRDefault="00415A6F">
      <w:pPr>
        <w:jc w:val="center"/>
        <w:rPr>
          <w:rFonts w:eastAsia="文鼎CS大宋"/>
          <w:color w:val="000000"/>
          <w:szCs w:val="21"/>
        </w:rPr>
      </w:pPr>
      <w:r>
        <w:rPr>
          <w:rFonts w:hint="eastAsia"/>
          <w:color w:val="000000"/>
          <w:szCs w:val="21"/>
        </w:rPr>
        <w:t xml:space="preserve">　　　　　　　　　　　　合同编号：</w:t>
      </w:r>
      <w:r>
        <w:rPr>
          <w:rFonts w:hint="eastAsia"/>
          <w:color w:val="000000"/>
          <w:szCs w:val="21"/>
          <w:u w:val="single"/>
        </w:rPr>
        <w:t xml:space="preserve">       </w:t>
      </w:r>
      <w:r>
        <w:rPr>
          <w:rFonts w:hint="eastAsia"/>
          <w:color w:val="000000"/>
          <w:szCs w:val="21"/>
          <w:u w:val="single"/>
        </w:rPr>
        <w:t xml:space="preserve">　　　</w:t>
      </w:r>
      <w:r>
        <w:rPr>
          <w:rFonts w:hint="eastAsia"/>
          <w:color w:val="000000"/>
          <w:szCs w:val="21"/>
          <w:u w:val="single"/>
        </w:rPr>
        <w:t xml:space="preserve">        </w:t>
      </w:r>
    </w:p>
    <w:p w14:paraId="44894356" w14:textId="77777777" w:rsidR="00415A6F" w:rsidRDefault="00415A6F">
      <w:pPr>
        <w:rPr>
          <w:color w:val="000000"/>
          <w:szCs w:val="21"/>
        </w:rPr>
      </w:pPr>
    </w:p>
    <w:p w14:paraId="60E902B2" w14:textId="77777777" w:rsidR="00415A6F" w:rsidRDefault="00415A6F">
      <w:pPr>
        <w:rPr>
          <w:color w:val="000000"/>
          <w:szCs w:val="21"/>
          <w:u w:val="single"/>
        </w:rPr>
      </w:pPr>
      <w:r>
        <w:rPr>
          <w:rFonts w:hint="eastAsia"/>
          <w:color w:val="000000"/>
          <w:szCs w:val="21"/>
        </w:rPr>
        <w:t>用电人：</w:t>
      </w:r>
      <w:r>
        <w:rPr>
          <w:rFonts w:hint="eastAsia"/>
          <w:color w:val="000000"/>
          <w:szCs w:val="21"/>
          <w:u w:val="single"/>
        </w:rPr>
        <w:t xml:space="preserve">　　　　　</w:t>
      </w:r>
      <w:r w:rsidR="00E12EA7">
        <w:rPr>
          <w:rFonts w:hint="eastAsia"/>
          <w:color w:val="000000"/>
          <w:szCs w:val="21"/>
          <w:u w:val="single"/>
        </w:rPr>
        <w:t>param1</w:t>
      </w:r>
      <w:r>
        <w:rPr>
          <w:rFonts w:hint="eastAsia"/>
          <w:color w:val="000000"/>
          <w:szCs w:val="21"/>
          <w:u w:val="single"/>
        </w:rPr>
        <w:t xml:space="preserve">　　　　　</w:t>
      </w:r>
    </w:p>
    <w:p w14:paraId="6619594D" w14:textId="77777777" w:rsidR="00415A6F" w:rsidRDefault="00415A6F">
      <w:pPr>
        <w:rPr>
          <w:color w:val="000000"/>
          <w:szCs w:val="21"/>
          <w:u w:val="single"/>
        </w:rPr>
      </w:pPr>
      <w:r>
        <w:rPr>
          <w:rFonts w:hint="eastAsia"/>
          <w:color w:val="000000"/>
          <w:szCs w:val="21"/>
        </w:rPr>
        <w:t>供电人：</w:t>
      </w:r>
      <w:r w:rsidR="00E12EA7">
        <w:rPr>
          <w:rFonts w:hint="eastAsia"/>
          <w:color w:val="000000"/>
          <w:szCs w:val="21"/>
          <w:u w:val="single"/>
        </w:rPr>
        <w:t xml:space="preserve">　　　　　</w:t>
      </w:r>
      <w:r w:rsidR="00E12EA7">
        <w:rPr>
          <w:rFonts w:hint="eastAsia"/>
          <w:color w:val="000000"/>
          <w:szCs w:val="21"/>
          <w:u w:val="single"/>
        </w:rPr>
        <w:t>param</w:t>
      </w:r>
      <w:r w:rsidR="00E12EA7">
        <w:rPr>
          <w:color w:val="000000"/>
          <w:szCs w:val="21"/>
          <w:u w:val="single"/>
        </w:rPr>
        <w:t>2</w:t>
      </w:r>
      <w:r>
        <w:rPr>
          <w:rFonts w:hint="eastAsia"/>
          <w:color w:val="000000"/>
          <w:szCs w:val="21"/>
          <w:u w:val="single"/>
        </w:rPr>
        <w:t xml:space="preserve">　</w:t>
      </w:r>
      <w:r w:rsidR="00E12EA7">
        <w:rPr>
          <w:rFonts w:hint="eastAsia"/>
          <w:color w:val="000000"/>
          <w:szCs w:val="21"/>
          <w:u w:val="single"/>
        </w:rPr>
        <w:t xml:space="preserve">  </w:t>
      </w:r>
      <w:r>
        <w:rPr>
          <w:rFonts w:hint="eastAsia"/>
          <w:color w:val="000000"/>
          <w:szCs w:val="21"/>
          <w:u w:val="single"/>
        </w:rPr>
        <w:t xml:space="preserve">　　　</w:t>
      </w:r>
    </w:p>
    <w:p w14:paraId="7583DBBA" w14:textId="77777777" w:rsidR="00415A6F" w:rsidRDefault="00415A6F">
      <w:pPr>
        <w:ind w:firstLineChars="200" w:firstLine="420"/>
        <w:rPr>
          <w:color w:val="000000"/>
          <w:szCs w:val="21"/>
        </w:rPr>
      </w:pPr>
    </w:p>
    <w:p w14:paraId="5E9158F8" w14:textId="77777777" w:rsidR="00415A6F" w:rsidRPr="00E83F7C" w:rsidRDefault="00415A6F">
      <w:pPr>
        <w:ind w:firstLineChars="200" w:firstLine="420"/>
        <w:rPr>
          <w:rFonts w:ascii="宋体" w:hAnsi="宋体" w:cs="宋体"/>
          <w:color w:val="000000"/>
          <w:szCs w:val="21"/>
          <w:highlight w:val="cyan"/>
        </w:rPr>
      </w:pPr>
      <w:r w:rsidRPr="00E83F7C">
        <w:rPr>
          <w:rFonts w:ascii="宋体" w:hAnsi="宋体" w:cs="宋体" w:hint="eastAsia"/>
          <w:color w:val="000000"/>
          <w:szCs w:val="21"/>
          <w:highlight w:val="cyan"/>
        </w:rPr>
        <w:t>根据《中华人民共和国合同法》、</w:t>
      </w:r>
      <w:r w:rsidRPr="00E83F7C">
        <w:rPr>
          <w:rFonts w:ascii="宋体" w:hAnsi="宋体" w:hint="eastAsia"/>
          <w:color w:val="000000"/>
          <w:szCs w:val="21"/>
          <w:highlight w:val="cyan"/>
        </w:rPr>
        <w:t>《中华人民共和国电力法》以及《电力供应与使用条例》等</w:t>
      </w:r>
      <w:r w:rsidRPr="00E83F7C">
        <w:rPr>
          <w:rFonts w:ascii="宋体" w:hAnsi="宋体" w:cs="宋体" w:hint="eastAsia"/>
          <w:color w:val="000000"/>
          <w:szCs w:val="21"/>
          <w:highlight w:val="cyan"/>
        </w:rPr>
        <w:t>相关规定，遵循平等、公平和诚实信用等原则，双方就居民生活电力供应与使用中的权利和义务协商一致，订立本合同。</w:t>
      </w:r>
    </w:p>
    <w:p w14:paraId="090EF93D" w14:textId="77777777" w:rsidR="00415A6F" w:rsidRPr="00E83F7C" w:rsidRDefault="00415A6F" w:rsidP="00D72F83">
      <w:pPr>
        <w:pStyle w:val="a7"/>
        <w:ind w:firstLineChars="200" w:firstLine="454"/>
        <w:rPr>
          <w:rFonts w:ascii="宋体" w:hAnsi="宋体" w:cs="宋体"/>
          <w:color w:val="000000"/>
          <w:szCs w:val="21"/>
          <w:highlight w:val="cyan"/>
        </w:rPr>
      </w:pPr>
      <w:r w:rsidRPr="00E83F7C">
        <w:rPr>
          <w:rFonts w:ascii="宋体" w:hAnsi="宋体" w:cs="宋体" w:hint="eastAsia"/>
          <w:b/>
          <w:color w:val="000000"/>
          <w:szCs w:val="21"/>
          <w:highlight w:val="cyan"/>
        </w:rPr>
        <w:t>一、用电人用电地址</w:t>
      </w:r>
    </w:p>
    <w:p w14:paraId="1E7C5627" w14:textId="77777777" w:rsidR="00415A6F" w:rsidRPr="00E83F7C" w:rsidRDefault="00E12EA7">
      <w:pPr>
        <w:pStyle w:val="a7"/>
        <w:ind w:firstLineChars="200" w:firstLine="420"/>
        <w:rPr>
          <w:rFonts w:ascii="宋体" w:hAnsi="宋体" w:cs="宋体"/>
          <w:color w:val="000000"/>
          <w:szCs w:val="21"/>
          <w:highlight w:val="cyan"/>
        </w:rPr>
      </w:pPr>
      <w:r>
        <w:rPr>
          <w:rFonts w:ascii="宋体" w:hAnsi="宋体" w:cs="宋体" w:hint="eastAsia"/>
          <w:color w:val="000000"/>
          <w:szCs w:val="21"/>
          <w:highlight w:val="cyan"/>
          <w:u w:val="single"/>
        </w:rPr>
        <w:t xml:space="preserve">  param</w:t>
      </w:r>
      <w:r>
        <w:rPr>
          <w:rFonts w:ascii="宋体" w:hAnsi="宋体" w:cs="宋体"/>
          <w:color w:val="000000"/>
          <w:szCs w:val="21"/>
          <w:highlight w:val="cyan"/>
          <w:u w:val="single"/>
        </w:rPr>
        <w:t>3</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 xml:space="preserve">市（州） </w:t>
      </w:r>
      <w:r>
        <w:rPr>
          <w:rFonts w:ascii="宋体" w:hAnsi="宋体" w:cs="宋体" w:hint="eastAsia"/>
          <w:color w:val="000000"/>
          <w:szCs w:val="21"/>
          <w:highlight w:val="cyan"/>
          <w:u w:val="single"/>
        </w:rPr>
        <w:t xml:space="preserve"> </w:t>
      </w:r>
      <w:r>
        <w:rPr>
          <w:rFonts w:ascii="宋体" w:hAnsi="宋体" w:cs="宋体"/>
          <w:color w:val="000000"/>
          <w:szCs w:val="21"/>
          <w:highlight w:val="cyan"/>
          <w:u w:val="single"/>
        </w:rPr>
        <w:t>param4</w:t>
      </w:r>
      <w:r>
        <w:rPr>
          <w:rFonts w:ascii="宋体" w:hAnsi="宋体" w:cs="宋体" w:hint="eastAsia"/>
          <w:color w:val="000000"/>
          <w:szCs w:val="21"/>
          <w:highlight w:val="cyan"/>
          <w:u w:val="single"/>
        </w:rPr>
        <w:t xml:space="preserve"> </w:t>
      </w:r>
      <w:bookmarkStart w:id="0" w:name="_GoBack"/>
      <w:bookmarkEnd w:id="0"/>
      <w:r w:rsidR="00415A6F" w:rsidRPr="00E83F7C">
        <w:rPr>
          <w:rFonts w:ascii="宋体" w:hAnsi="宋体" w:cs="宋体" w:hint="eastAsia"/>
          <w:color w:val="000000"/>
          <w:szCs w:val="21"/>
          <w:highlight w:val="cyan"/>
        </w:rPr>
        <w:t>县（市、区）</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镇（乡）</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街道（村）</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号</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幢</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 xml:space="preserve">单元 </w:t>
      </w:r>
      <w:r w:rsidR="00415A6F" w:rsidRPr="00E83F7C">
        <w:rPr>
          <w:rFonts w:ascii="宋体" w:hAnsi="宋体" w:cs="宋体" w:hint="eastAsia"/>
          <w:color w:val="000000"/>
          <w:szCs w:val="21"/>
          <w:highlight w:val="cyan"/>
          <w:u w:val="single"/>
        </w:rPr>
        <w:t xml:space="preserve">       </w:t>
      </w:r>
      <w:r w:rsidR="00415A6F" w:rsidRPr="00E83F7C">
        <w:rPr>
          <w:rFonts w:ascii="宋体" w:hAnsi="宋体" w:cs="宋体" w:hint="eastAsia"/>
          <w:color w:val="000000"/>
          <w:szCs w:val="21"/>
          <w:highlight w:val="cyan"/>
        </w:rPr>
        <w:t>室</w:t>
      </w:r>
    </w:p>
    <w:p w14:paraId="2301EA77" w14:textId="77777777" w:rsidR="00415A6F" w:rsidRPr="00E83F7C" w:rsidRDefault="00415A6F" w:rsidP="00D72F83">
      <w:pPr>
        <w:ind w:firstLineChars="200" w:firstLine="454"/>
        <w:rPr>
          <w:rFonts w:ascii="宋体" w:hAnsi="宋体" w:cs="宋体"/>
          <w:b/>
          <w:color w:val="000000"/>
          <w:szCs w:val="21"/>
          <w:highlight w:val="cyan"/>
        </w:rPr>
      </w:pPr>
      <w:r w:rsidRPr="00E83F7C">
        <w:rPr>
          <w:rFonts w:ascii="宋体" w:hAnsi="宋体" w:cs="宋体" w:hint="eastAsia"/>
          <w:b/>
          <w:color w:val="000000"/>
          <w:szCs w:val="21"/>
          <w:highlight w:val="cyan"/>
        </w:rPr>
        <w:t>二、供电方式</w:t>
      </w:r>
    </w:p>
    <w:p w14:paraId="1B8C97F9" w14:textId="77777777" w:rsidR="00415A6F" w:rsidRPr="00E83F7C" w:rsidRDefault="00415A6F">
      <w:pPr>
        <w:ind w:firstLineChars="200" w:firstLine="420"/>
        <w:rPr>
          <w:rFonts w:ascii="宋体" w:hAnsi="宋体" w:cs="宋体"/>
          <w:color w:val="000000"/>
          <w:szCs w:val="21"/>
          <w:highlight w:val="cyan"/>
        </w:rPr>
      </w:pPr>
      <w:r w:rsidRPr="00E83F7C">
        <w:rPr>
          <w:rFonts w:ascii="宋体" w:hAnsi="宋体" w:cs="宋体" w:hint="eastAsia"/>
          <w:color w:val="000000"/>
          <w:szCs w:val="21"/>
          <w:highlight w:val="cyan"/>
        </w:rPr>
        <w:t>供电人以交流低压□220□380伏电源向用电人单电源连续供电。</w:t>
      </w:r>
    </w:p>
    <w:p w14:paraId="7BAEDC88" w14:textId="77777777" w:rsidR="00415A6F" w:rsidRPr="00E83F7C" w:rsidRDefault="00415A6F" w:rsidP="00D72F83">
      <w:pPr>
        <w:ind w:firstLineChars="200" w:firstLine="454"/>
        <w:rPr>
          <w:rFonts w:ascii="宋体" w:hAnsi="宋体" w:cs="宋体"/>
          <w:b/>
          <w:bCs/>
          <w:color w:val="000000"/>
          <w:szCs w:val="21"/>
          <w:highlight w:val="cyan"/>
        </w:rPr>
      </w:pPr>
      <w:r w:rsidRPr="00E83F7C">
        <w:rPr>
          <w:rFonts w:ascii="宋体" w:hAnsi="宋体" w:cs="宋体" w:hint="eastAsia"/>
          <w:b/>
          <w:bCs/>
          <w:color w:val="000000"/>
          <w:szCs w:val="21"/>
          <w:highlight w:val="cyan"/>
        </w:rPr>
        <w:t>三、计量装置</w:t>
      </w:r>
    </w:p>
    <w:p w14:paraId="7E4F4CA2" w14:textId="77777777" w:rsidR="00415A6F" w:rsidRPr="00E83F7C" w:rsidRDefault="00415A6F">
      <w:pPr>
        <w:ind w:firstLineChars="200" w:firstLine="420"/>
        <w:rPr>
          <w:rFonts w:ascii="宋体" w:hAnsi="宋体" w:cs="宋体"/>
          <w:color w:val="000000"/>
          <w:szCs w:val="21"/>
          <w:highlight w:val="cyan"/>
        </w:rPr>
      </w:pPr>
      <w:r w:rsidRPr="00E83F7C">
        <w:rPr>
          <w:rFonts w:ascii="宋体" w:hAnsi="宋体" w:cs="宋体" w:hint="eastAsia"/>
          <w:color w:val="000000"/>
          <w:szCs w:val="21"/>
          <w:highlight w:val="cyan"/>
        </w:rPr>
        <w:t>□普通电能表   □费控智能电能表</w:t>
      </w:r>
    </w:p>
    <w:p w14:paraId="433BCD2D" w14:textId="77777777" w:rsidR="00415A6F" w:rsidRPr="00E83F7C" w:rsidRDefault="00415A6F" w:rsidP="00D72F83">
      <w:pPr>
        <w:ind w:firstLineChars="200" w:firstLine="454"/>
        <w:rPr>
          <w:rFonts w:ascii="宋体" w:hAnsi="宋体" w:cs="宋体"/>
          <w:color w:val="000000"/>
          <w:szCs w:val="21"/>
          <w:highlight w:val="cyan"/>
        </w:rPr>
      </w:pPr>
      <w:r w:rsidRPr="00E83F7C">
        <w:rPr>
          <w:rFonts w:ascii="宋体" w:hAnsi="宋体" w:cs="宋体" w:hint="eastAsia"/>
          <w:b/>
          <w:bCs/>
          <w:color w:val="000000"/>
          <w:szCs w:val="21"/>
          <w:highlight w:val="cyan"/>
        </w:rPr>
        <w:t>四、用电计量、电价及电费结算</w:t>
      </w:r>
    </w:p>
    <w:p w14:paraId="683B0798" w14:textId="77777777" w:rsidR="00415A6F" w:rsidRPr="00E83F7C" w:rsidRDefault="00415A6F">
      <w:pPr>
        <w:ind w:firstLineChars="200" w:firstLine="420"/>
        <w:rPr>
          <w:rFonts w:ascii="宋体" w:hAnsi="宋体" w:cs="宋体"/>
          <w:color w:val="000000"/>
          <w:szCs w:val="21"/>
          <w:highlight w:val="cyan"/>
        </w:rPr>
      </w:pPr>
      <w:r w:rsidRPr="00E83F7C">
        <w:rPr>
          <w:rFonts w:ascii="宋体" w:hAnsi="宋体" w:cs="宋体" w:hint="eastAsia"/>
          <w:color w:val="000000"/>
          <w:szCs w:val="21"/>
          <w:highlight w:val="cyan"/>
        </w:rPr>
        <w:t>（一）计量装置为普通电能表</w:t>
      </w:r>
    </w:p>
    <w:p w14:paraId="3B9F40AA" w14:textId="77777777" w:rsidR="00415A6F" w:rsidRPr="00E83F7C" w:rsidRDefault="00415A6F">
      <w:pPr>
        <w:ind w:firstLine="397"/>
        <w:rPr>
          <w:rFonts w:ascii="宋体" w:hAnsi="宋体" w:cs="宋体"/>
          <w:color w:val="000000"/>
          <w:szCs w:val="21"/>
          <w:highlight w:val="cyan"/>
        </w:rPr>
      </w:pPr>
      <w:r w:rsidRPr="00E83F7C">
        <w:rPr>
          <w:rFonts w:ascii="宋体" w:hAnsi="宋体" w:cs="宋体" w:hint="eastAsia"/>
          <w:color w:val="000000"/>
          <w:szCs w:val="21"/>
          <w:highlight w:val="cyan"/>
        </w:rPr>
        <w:t>1、供电人以在用电人的受电点安装的普通电能表记录的抄见电量为依据，按照国家批准的电价和随电量征收的各项费用向用电人定期结算电费。</w:t>
      </w:r>
    </w:p>
    <w:p w14:paraId="6780898E" w14:textId="77777777" w:rsidR="00415A6F" w:rsidRPr="00E83F7C" w:rsidRDefault="00415A6F">
      <w:pPr>
        <w:ind w:firstLine="397"/>
        <w:rPr>
          <w:rFonts w:ascii="宋体" w:hAnsi="宋体" w:cs="宋体"/>
          <w:color w:val="000000"/>
          <w:szCs w:val="21"/>
          <w:highlight w:val="cyan"/>
        </w:rPr>
      </w:pPr>
      <w:r w:rsidRPr="00E83F7C">
        <w:rPr>
          <w:rFonts w:ascii="宋体" w:hAnsi="宋体" w:cs="宋体" w:hint="eastAsia"/>
          <w:color w:val="000000"/>
          <w:szCs w:val="21"/>
          <w:highlight w:val="cyan"/>
        </w:rPr>
        <w:t>2、供电人实行</w:t>
      </w:r>
      <w:r w:rsidRPr="00E83F7C">
        <w:rPr>
          <w:rFonts w:ascii="宋体" w:hAnsi="宋体" w:hint="eastAsia"/>
          <w:snapToGrid w:val="0"/>
          <w:color w:val="000000"/>
          <w:sz w:val="24"/>
          <w:highlight w:val="cyan"/>
        </w:rPr>
        <w:t>□</w:t>
      </w:r>
      <w:r w:rsidRPr="00E83F7C">
        <w:rPr>
          <w:rFonts w:ascii="宋体" w:hAnsi="宋体" w:cs="宋体" w:hint="eastAsia"/>
          <w:color w:val="000000"/>
          <w:szCs w:val="21"/>
          <w:highlight w:val="cyan"/>
        </w:rPr>
        <w:t>单</w:t>
      </w:r>
      <w:r w:rsidRPr="00E83F7C">
        <w:rPr>
          <w:rFonts w:ascii="宋体" w:hAnsi="宋体" w:hint="eastAsia"/>
          <w:snapToGrid w:val="0"/>
          <w:color w:val="000000"/>
          <w:sz w:val="24"/>
          <w:highlight w:val="cyan"/>
        </w:rPr>
        <w:t>□</w:t>
      </w:r>
      <w:r w:rsidRPr="00E83F7C">
        <w:rPr>
          <w:rFonts w:ascii="宋体" w:hAnsi="宋体" w:cs="宋体" w:hint="eastAsia"/>
          <w:color w:val="000000"/>
          <w:szCs w:val="21"/>
          <w:highlight w:val="cyan"/>
        </w:rPr>
        <w:t>双月抄表，用电人于</w:t>
      </w:r>
      <w:r w:rsidRPr="00E83F7C">
        <w:rPr>
          <w:rFonts w:ascii="宋体" w:hAnsi="宋体" w:cs="宋体" w:hint="eastAsia"/>
          <w:bCs/>
          <w:color w:val="000000"/>
          <w:szCs w:val="21"/>
          <w:highlight w:val="cyan"/>
        </w:rPr>
        <w:t>抄表之日起十日内</w:t>
      </w:r>
      <w:r w:rsidRPr="00E83F7C">
        <w:rPr>
          <w:rFonts w:ascii="宋体" w:hAnsi="宋体" w:cs="宋体" w:hint="eastAsia"/>
          <w:color w:val="000000"/>
          <w:szCs w:val="21"/>
          <w:highlight w:val="cyan"/>
        </w:rPr>
        <w:t>在供电人指定的地点交付电费。</w:t>
      </w:r>
    </w:p>
    <w:p w14:paraId="4929F795" w14:textId="77777777" w:rsidR="00415A6F" w:rsidRPr="00E83F7C" w:rsidRDefault="00415A6F">
      <w:pPr>
        <w:ind w:firstLineChars="200" w:firstLine="420"/>
        <w:rPr>
          <w:rFonts w:ascii="宋体" w:hAnsi="宋体" w:cs="宋体"/>
          <w:color w:val="000000"/>
          <w:szCs w:val="21"/>
          <w:highlight w:val="cyan"/>
        </w:rPr>
      </w:pPr>
      <w:r w:rsidRPr="00E83F7C">
        <w:rPr>
          <w:rFonts w:ascii="宋体" w:hAnsi="宋体" w:cs="宋体" w:hint="eastAsia"/>
          <w:color w:val="000000"/>
          <w:szCs w:val="21"/>
          <w:highlight w:val="cyan"/>
        </w:rPr>
        <w:t>（二）计量装置为费控智能电能表</w:t>
      </w:r>
    </w:p>
    <w:p w14:paraId="6A0BF7A7" w14:textId="77777777" w:rsidR="00415A6F" w:rsidRDefault="00415A6F">
      <w:pPr>
        <w:ind w:firstLineChars="200" w:firstLine="420"/>
        <w:rPr>
          <w:rFonts w:ascii="宋体" w:hAnsi="宋体" w:cs="宋体"/>
          <w:color w:val="000000"/>
          <w:szCs w:val="21"/>
        </w:rPr>
      </w:pPr>
      <w:r w:rsidRPr="00E83F7C">
        <w:rPr>
          <w:rFonts w:ascii="宋体" w:hAnsi="宋体" w:cs="宋体" w:hint="eastAsia"/>
          <w:color w:val="000000"/>
          <w:szCs w:val="21"/>
          <w:highlight w:val="cyan"/>
        </w:rPr>
        <w:t>用电人向费控智能电能表配置的专用充值购电卡中充值，供电人以在用电人的受电点安装的费控智能电能表记录的电量为依据，按照国家批准的电价和随电量征收的各项费用，由费控智能电能表内置计费系统自动实时结算用电人电费。</w:t>
      </w:r>
    </w:p>
    <w:p w14:paraId="6828AA6A"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五、供电人权利义务</w:t>
      </w:r>
    </w:p>
    <w:p w14:paraId="7B1EA229"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（一）按照国家价格管理部门批准的电价和随电量征收的各项费用收取电费，并在发生电价和其他收费调整时，按规定执行。</w:t>
      </w:r>
    </w:p>
    <w:p w14:paraId="613FF02F" w14:textId="77777777" w:rsidR="00415A6F" w:rsidRDefault="00415A6F">
      <w:pPr>
        <w:pStyle w:val="a4"/>
        <w:rPr>
          <w:rFonts w:ascii="宋体" w:hAnsi="宋体" w:cs="宋体"/>
          <w:color w:val="000000"/>
          <w:szCs w:val="21"/>
        </w:rPr>
      </w:pPr>
      <w:r>
        <w:rPr>
          <w:rFonts w:ascii="宋体" w:hAnsi="宋体" w:cs="宋体" w:hint="eastAsia"/>
          <w:color w:val="000000"/>
          <w:szCs w:val="21"/>
        </w:rPr>
        <w:t xml:space="preserve">    （二）</w:t>
      </w:r>
      <w:r>
        <w:rPr>
          <w:rFonts w:hint="eastAsia"/>
        </w:rPr>
        <w:t>对使用普通电能表的用电人逾期未交付电费，</w:t>
      </w:r>
      <w:r>
        <w:rPr>
          <w:rFonts w:ascii="宋体" w:hAnsi="宋体" w:cs="宋体" w:hint="eastAsia"/>
          <w:color w:val="000000"/>
          <w:szCs w:val="21"/>
        </w:rPr>
        <w:t>经催告用电人仍未交付的，供电人有权按照国家规定的程序中止供电。</w:t>
      </w:r>
      <w:r>
        <w:rPr>
          <w:rFonts w:hint="eastAsia"/>
          <w:color w:val="000000"/>
          <w:szCs w:val="21"/>
        </w:rPr>
        <w:t>对使用费控智能电能表的用电人，当费控智能电能表充值余额为零时，费控智能电能表的自动断电功能将自动中止供电。</w:t>
      </w:r>
    </w:p>
    <w:p w14:paraId="6CEE2D7D"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（三）对违章用电、窃电及其他违约用电行为有权制止，依法追收电费和违约使用电费并中止供电。</w:t>
      </w:r>
    </w:p>
    <w:p w14:paraId="0853FC44"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（四）供电人发现用电人计量装置有问题或故障时，供电人对该计量装置进行免费检验，如计量误差超过国家规定的允许范围，则按规定向用电人补收少交的电费或退回多收的电费。</w:t>
      </w:r>
    </w:p>
    <w:p w14:paraId="190166E4" w14:textId="77777777" w:rsidR="00415A6F" w:rsidRDefault="00415A6F">
      <w:pPr>
        <w:snapToGrid w:val="0"/>
        <w:spacing w:line="360" w:lineRule="exact"/>
        <w:jc w:val="left"/>
        <w:rPr>
          <w:rFonts w:ascii="宋体" w:hAnsi="宋体" w:cs="宋体"/>
          <w:color w:val="000000"/>
          <w:szCs w:val="21"/>
        </w:rPr>
      </w:pPr>
      <w:r>
        <w:rPr>
          <w:rFonts w:ascii="宋体" w:hAnsi="宋体" w:cs="宋体" w:hint="eastAsia"/>
          <w:color w:val="000000"/>
          <w:szCs w:val="21"/>
        </w:rPr>
        <w:t xml:space="preserve">    （五）按照国家法律规定和合同约定为用电人提供连续电力供应服务。因故需要停止供电时，按照有关规定事先通知用户或者进行公告。</w:t>
      </w:r>
    </w:p>
    <w:p w14:paraId="65D4F66B" w14:textId="77777777" w:rsidR="00415A6F" w:rsidRDefault="00415A6F">
      <w:pPr>
        <w:ind w:firstLineChars="200" w:firstLine="420"/>
        <w:rPr>
          <w:rFonts w:ascii="宋体" w:hAnsi="宋体" w:cs="宋体"/>
          <w:color w:val="FF0000"/>
          <w:szCs w:val="21"/>
        </w:rPr>
      </w:pPr>
      <w:r>
        <w:rPr>
          <w:rFonts w:ascii="宋体" w:hAnsi="宋体" w:cs="宋体" w:hint="eastAsia"/>
          <w:color w:val="000000"/>
          <w:szCs w:val="21"/>
        </w:rPr>
        <w:t>（六）在供电设施发生故障时，供电人在国家规定时限或服务承诺时限内组织检修。</w:t>
      </w:r>
    </w:p>
    <w:p w14:paraId="35FE4C8D" w14:textId="77777777" w:rsidR="00415A6F" w:rsidRDefault="00415A6F">
      <w:pPr>
        <w:ind w:firstLineChars="196" w:firstLine="412"/>
        <w:rPr>
          <w:rFonts w:ascii="宋体" w:hAnsi="宋体" w:cs="宋体"/>
          <w:color w:val="000000"/>
          <w:szCs w:val="21"/>
        </w:rPr>
      </w:pPr>
      <w:r>
        <w:rPr>
          <w:rFonts w:ascii="宋体" w:hAnsi="宋体" w:cs="宋体" w:hint="eastAsia"/>
          <w:color w:val="000000"/>
          <w:szCs w:val="21"/>
        </w:rPr>
        <w:t xml:space="preserve">（七）使用普通电能表因欠费停止供电的，供电人在用电人交清电费后24小时内恢复供电，不能在24小时内恢复供电的，向用电人说明原因并按用电人要求提供相关证据；使用费控智能电能表的，在用电人提供自身信息完备、准确的情况下，供电人通过费控智能电能表提示功能、手机短信提示功能等，在充值余额小于50元时，提示用电人及时充值。 </w:t>
      </w:r>
    </w:p>
    <w:p w14:paraId="77CB835A"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lastRenderedPageBreak/>
        <w:t>（八）在营业场所公告办理用电业务的程序、制度和收费标准，提供客户须知资料。</w:t>
      </w:r>
    </w:p>
    <w:p w14:paraId="557B147F"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（九）根据用电人实际交付电费金额出具电费发票。</w:t>
      </w:r>
    </w:p>
    <w:p w14:paraId="6DCE2F44"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（十）按国家规定对电能计量装置进行检验和维护。</w:t>
      </w:r>
    </w:p>
    <w:p w14:paraId="19F82975"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六、用电人权利义务</w:t>
      </w:r>
    </w:p>
    <w:p w14:paraId="605B3AC1"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（一）有权对供电质量和服务质量进行监督和投诉。</w:t>
      </w:r>
    </w:p>
    <w:p w14:paraId="26E9E25F" w14:textId="77777777" w:rsidR="00415A6F" w:rsidRDefault="00415A6F">
      <w:pPr>
        <w:pStyle w:val="a4"/>
        <w:rPr>
          <w:rFonts w:ascii="宋体" w:hAnsi="宋体" w:cs="宋体"/>
          <w:color w:val="000000"/>
          <w:szCs w:val="21"/>
        </w:rPr>
      </w:pPr>
      <w:r>
        <w:rPr>
          <w:rFonts w:ascii="宋体" w:hAnsi="宋体" w:cs="宋体" w:hint="eastAsia"/>
          <w:color w:val="000000"/>
          <w:szCs w:val="21"/>
        </w:rPr>
        <w:t xml:space="preserve">    （二）用电人对计量装置的准确性有异议的，</w:t>
      </w:r>
      <w:r>
        <w:rPr>
          <w:rFonts w:hint="eastAsia"/>
        </w:rPr>
        <w:t>双方共同委托法定检验机构进行校验，用电人预付校验费。</w:t>
      </w:r>
      <w:r>
        <w:rPr>
          <w:rFonts w:ascii="宋体" w:hAnsi="宋体" w:cs="宋体" w:hint="eastAsia"/>
          <w:color w:val="000000"/>
          <w:szCs w:val="21"/>
        </w:rPr>
        <w:t>经校验计量误差在国家规定范围内的，用电人承担校验费；计量误差超过国家规定范围的，供电人承担校验费，同时按规定向用电人补收少交的电费或退回多收的电费。</w:t>
      </w:r>
    </w:p>
    <w:p w14:paraId="759E0B55" w14:textId="77777777" w:rsidR="00415A6F" w:rsidRDefault="00415A6F">
      <w:pPr>
        <w:ind w:leftChars="50" w:left="105" w:firstLineChars="150" w:firstLine="315"/>
        <w:rPr>
          <w:rFonts w:ascii="宋体" w:hAnsi="宋体" w:cs="宋体"/>
          <w:color w:val="000000"/>
          <w:szCs w:val="21"/>
        </w:rPr>
      </w:pPr>
      <w:r>
        <w:rPr>
          <w:rFonts w:ascii="宋体" w:hAnsi="宋体" w:cs="宋体" w:hint="eastAsia"/>
          <w:color w:val="000000"/>
          <w:szCs w:val="21"/>
        </w:rPr>
        <w:t>（三）费控智能电能表用户终止用电并按规定程序办完销户手续后，可到所属区域的供电营业厅退取费控智能电能表或充值购电卡中的余额。</w:t>
      </w:r>
    </w:p>
    <w:p w14:paraId="4B25BE41"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 xml:space="preserve">（四）按照合同约定的居民生活用电性质用电。               </w:t>
      </w:r>
    </w:p>
    <w:p w14:paraId="02009F8E"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（五）按规定程序办理用电变更、中止或终止业务。</w:t>
      </w:r>
    </w:p>
    <w:p w14:paraId="6CF5B930"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六）计量装置为普通电能表的，依照用电量和电价及随电量征收的各项费用在约定期限内到供电人指定地点全额交付电费；计量装置为费控智能电能表的，根据费控智能电能表的计量计费提示功能，及时充值购电。妥善使用和保管充值购电卡，并承担充值购电卡损坏、遗失而引起的相关后果。</w:t>
      </w:r>
    </w:p>
    <w:p w14:paraId="29CE65E5"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（七）不自行引入或供出电源。</w:t>
      </w:r>
    </w:p>
    <w:p w14:paraId="6E27CB8B"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（八）发现计量装置有异常时，及时通知供电人。</w:t>
      </w:r>
    </w:p>
    <w:p w14:paraId="07B88D09"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（九）</w:t>
      </w:r>
      <w:r>
        <w:rPr>
          <w:rFonts w:ascii="宋体" w:hAnsi="宋体" w:cs="宋体" w:hint="eastAsia"/>
          <w:vanish/>
          <w:color w:val="000000"/>
          <w:szCs w:val="21"/>
        </w:rPr>
        <w:t>（）</w:t>
      </w:r>
      <w:r>
        <w:rPr>
          <w:rFonts w:ascii="宋体" w:hAnsi="宋体" w:cs="宋体" w:hint="eastAsia"/>
          <w:color w:val="000000"/>
          <w:szCs w:val="21"/>
        </w:rPr>
        <w:t>为供电人对电能计量装置进行的检验和维护提供协助和方便。</w:t>
      </w:r>
    </w:p>
    <w:p w14:paraId="4E07375C" w14:textId="77777777" w:rsidR="00415A6F" w:rsidRPr="00E83F7C" w:rsidRDefault="00415A6F" w:rsidP="00D72F83">
      <w:pPr>
        <w:ind w:firstLineChars="200" w:firstLine="454"/>
        <w:rPr>
          <w:rFonts w:ascii="宋体" w:hAnsi="宋体" w:cs="宋体"/>
          <w:b/>
          <w:bCs/>
          <w:color w:val="000000"/>
          <w:szCs w:val="21"/>
          <w:highlight w:val="cyan"/>
        </w:rPr>
      </w:pPr>
      <w:r w:rsidRPr="00E83F7C">
        <w:rPr>
          <w:rFonts w:ascii="宋体" w:hAnsi="宋体" w:cs="宋体" w:hint="eastAsia"/>
          <w:b/>
          <w:bCs/>
          <w:color w:val="000000"/>
          <w:szCs w:val="21"/>
          <w:highlight w:val="cyan"/>
        </w:rPr>
        <w:t>七、电力设施产权分界及运行维护管理责任</w:t>
      </w:r>
    </w:p>
    <w:p w14:paraId="05E39AE5" w14:textId="77777777" w:rsidR="00415A6F" w:rsidRPr="00E83F7C" w:rsidRDefault="00415A6F">
      <w:pPr>
        <w:topLinePunct/>
        <w:spacing w:line="240" w:lineRule="atLeast"/>
        <w:ind w:firstLineChars="200" w:firstLine="420"/>
        <w:rPr>
          <w:rFonts w:ascii="宋体" w:hAnsi="宋体" w:cs="宋体"/>
          <w:color w:val="000000"/>
          <w:spacing w:val="-6"/>
          <w:szCs w:val="21"/>
          <w:highlight w:val="cyan"/>
        </w:rPr>
      </w:pPr>
      <w:r w:rsidRPr="00E83F7C">
        <w:rPr>
          <w:rFonts w:ascii="宋体" w:hAnsi="宋体" w:cs="宋体" w:hint="eastAsia"/>
          <w:color w:val="000000"/>
          <w:szCs w:val="21"/>
          <w:highlight w:val="cyan"/>
        </w:rPr>
        <w:t>（一）安装在用电人受电点的计量装置出线接线点为电力设施产权分界点（见附件：《居民生活用电登记表》</w:t>
      </w:r>
      <w:r w:rsidRPr="00E83F7C">
        <w:rPr>
          <w:rFonts w:hint="eastAsia"/>
          <w:color w:val="000000"/>
          <w:szCs w:val="21"/>
          <w:highlight w:val="cyan"/>
        </w:rPr>
        <w:t>供电线路产权分界示意图</w:t>
      </w:r>
      <w:r w:rsidRPr="00E83F7C">
        <w:rPr>
          <w:rFonts w:ascii="宋体" w:hAnsi="宋体" w:cs="宋体" w:hint="eastAsia"/>
          <w:color w:val="000000"/>
          <w:szCs w:val="21"/>
          <w:highlight w:val="cyan"/>
        </w:rPr>
        <w:t>），</w:t>
      </w:r>
      <w:r w:rsidRPr="00E83F7C">
        <w:rPr>
          <w:rFonts w:ascii="宋体" w:hAnsi="宋体" w:cs="宋体" w:hint="eastAsia"/>
          <w:color w:val="000000"/>
          <w:spacing w:val="-6"/>
          <w:szCs w:val="21"/>
          <w:highlight w:val="cyan"/>
        </w:rPr>
        <w:t>为本合同所述的履行供用电义务的地点。</w:t>
      </w:r>
    </w:p>
    <w:p w14:paraId="07B9E7D6" w14:textId="77777777" w:rsidR="00415A6F" w:rsidRPr="00E83F7C" w:rsidRDefault="00415A6F">
      <w:pPr>
        <w:pStyle w:val="a3"/>
        <w:ind w:firstLine="420"/>
        <w:rPr>
          <w:rFonts w:ascii="宋体" w:hAnsi="宋体" w:cs="宋体"/>
          <w:color w:val="000000"/>
          <w:sz w:val="21"/>
          <w:szCs w:val="21"/>
          <w:highlight w:val="cyan"/>
        </w:rPr>
      </w:pPr>
      <w:r w:rsidRPr="00E83F7C">
        <w:rPr>
          <w:rFonts w:ascii="宋体" w:hAnsi="宋体" w:cs="宋体" w:hint="eastAsia"/>
          <w:color w:val="000000"/>
          <w:sz w:val="21"/>
          <w:szCs w:val="21"/>
          <w:highlight w:val="cyan"/>
        </w:rPr>
        <w:t>（二）以电力设施产权分界点为界</w:t>
      </w:r>
    </w:p>
    <w:p w14:paraId="01FFA967" w14:textId="77777777" w:rsidR="00415A6F" w:rsidRDefault="00415A6F">
      <w:pPr>
        <w:pStyle w:val="a4"/>
        <w:rPr>
          <w:rFonts w:ascii="宋体" w:hAnsi="宋体" w:cs="宋体"/>
          <w:color w:val="000000"/>
          <w:szCs w:val="21"/>
        </w:rPr>
      </w:pPr>
      <w:r w:rsidRPr="00E83F7C">
        <w:rPr>
          <w:rFonts w:ascii="宋体" w:hAnsi="宋体" w:cs="宋体" w:hint="eastAsia"/>
          <w:color w:val="000000"/>
          <w:szCs w:val="21"/>
          <w:highlight w:val="cyan"/>
        </w:rPr>
        <w:t xml:space="preserve">    用电人受电点计量装置出线接线点之后，由用电人</w:t>
      </w:r>
      <w:r w:rsidRPr="00E83F7C">
        <w:rPr>
          <w:rFonts w:hint="eastAsia"/>
          <w:highlight w:val="cyan"/>
        </w:rPr>
        <w:t>承担运行维护管理义务及相应的法律后果</w:t>
      </w:r>
      <w:r w:rsidRPr="00E83F7C">
        <w:rPr>
          <w:rFonts w:ascii="宋体" w:hAnsi="宋体" w:cs="宋体" w:hint="eastAsia"/>
          <w:color w:val="000000"/>
          <w:szCs w:val="21"/>
          <w:highlight w:val="cyan"/>
        </w:rPr>
        <w:t>；用电人受电点计量装置出线接线点之前，由产权设施所有者</w:t>
      </w:r>
      <w:r w:rsidRPr="00E83F7C">
        <w:rPr>
          <w:rFonts w:hint="eastAsia"/>
          <w:color w:val="000000"/>
          <w:highlight w:val="cyan"/>
        </w:rPr>
        <w:t>承</w:t>
      </w:r>
      <w:r w:rsidRPr="00E83F7C">
        <w:rPr>
          <w:rFonts w:hint="eastAsia"/>
          <w:highlight w:val="cyan"/>
        </w:rPr>
        <w:t>担运行维护管理义务及相应的法律后果</w:t>
      </w:r>
      <w:r w:rsidRPr="00E83F7C">
        <w:rPr>
          <w:rFonts w:ascii="宋体" w:hAnsi="宋体" w:cs="宋体" w:hint="eastAsia"/>
          <w:color w:val="000000"/>
          <w:szCs w:val="21"/>
          <w:highlight w:val="cyan"/>
        </w:rPr>
        <w:t>；用电人受电点计量装置由供电人</w:t>
      </w:r>
      <w:r w:rsidRPr="00E83F7C">
        <w:rPr>
          <w:rFonts w:hint="eastAsia"/>
          <w:color w:val="000000"/>
          <w:highlight w:val="cyan"/>
        </w:rPr>
        <w:t>承</w:t>
      </w:r>
      <w:r w:rsidRPr="00E83F7C">
        <w:rPr>
          <w:rFonts w:hint="eastAsia"/>
          <w:highlight w:val="cyan"/>
        </w:rPr>
        <w:t>担运行维护管理义务及相应的法律后果</w:t>
      </w:r>
      <w:r w:rsidRPr="00E83F7C">
        <w:rPr>
          <w:rFonts w:ascii="宋体" w:hAnsi="宋体" w:cs="宋体" w:hint="eastAsia"/>
          <w:color w:val="000000"/>
          <w:szCs w:val="21"/>
          <w:highlight w:val="cyan"/>
        </w:rPr>
        <w:t>。</w:t>
      </w:r>
    </w:p>
    <w:p w14:paraId="481291C9"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八、合同变更与解除</w:t>
      </w:r>
    </w:p>
    <w:p w14:paraId="0B6F9CCC"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用电人变更、解除合同的，结清电费及其他费用后，向供电人申请办理相关手续。</w:t>
      </w:r>
    </w:p>
    <w:p w14:paraId="53DF013F"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九、违约及其他责任</w:t>
      </w:r>
    </w:p>
    <w:p w14:paraId="2D3F9E23"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（一）用电人擅自改变用电性质、转供电或引入电源，擅自移动、开启、拆封电能计量装置的，用电人依法补交差额电费，并承担违约使用电费。</w:t>
      </w:r>
    </w:p>
    <w:p w14:paraId="7CA26CCB"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（二）用电人有窃电行为的，按窃电量补交电费，并承担补交电费3倍的违约使用电费。对窃电行为，供电人可制止并当场中止供电。</w:t>
      </w:r>
    </w:p>
    <w:p w14:paraId="7E349DE8" w14:textId="77777777" w:rsidR="00415A6F" w:rsidRDefault="00415A6F">
      <w:pPr>
        <w:ind w:firstLineChars="200" w:firstLine="420"/>
      </w:pPr>
      <w:r>
        <w:rPr>
          <w:rFonts w:ascii="宋体" w:hAnsi="宋体" w:cs="宋体" w:hint="eastAsia"/>
          <w:color w:val="000000"/>
          <w:szCs w:val="21"/>
        </w:rPr>
        <w:t>（三）使用普通电能表的用电人逾期未足额交付电费的，供电人除追补欠费外，还可向用电人自逾期之日起每日按欠费总额的</w:t>
      </w:r>
      <w:r>
        <w:rPr>
          <w:rFonts w:ascii="宋体" w:hAnsi="宋体" w:cs="宋体" w:hint="eastAsia"/>
          <w:b/>
          <w:color w:val="000000"/>
          <w:szCs w:val="21"/>
        </w:rPr>
        <w:t>1</w:t>
      </w:r>
      <w:r>
        <w:rPr>
          <w:rFonts w:ascii="宋体" w:hAnsi="宋体" w:cs="宋体" w:hint="eastAsia"/>
          <w:b/>
          <w:color w:val="000000"/>
          <w:szCs w:val="21"/>
          <w:vertAlign w:val="superscript"/>
        </w:rPr>
        <w:t>0</w:t>
      </w:r>
      <w:r>
        <w:rPr>
          <w:rFonts w:ascii="宋体" w:hAnsi="宋体" w:cs="宋体" w:hint="eastAsia"/>
          <w:b/>
          <w:color w:val="000000"/>
          <w:szCs w:val="21"/>
        </w:rPr>
        <w:t>/</w:t>
      </w:r>
      <w:r>
        <w:rPr>
          <w:rFonts w:ascii="宋体" w:hAnsi="宋体" w:cs="宋体" w:hint="eastAsia"/>
          <w:b/>
          <w:color w:val="000000"/>
          <w:szCs w:val="21"/>
          <w:vertAlign w:val="subscript"/>
        </w:rPr>
        <w:t>00</w:t>
      </w:r>
      <w:r>
        <w:rPr>
          <w:rFonts w:ascii="宋体" w:hAnsi="宋体" w:cs="宋体" w:hint="eastAsia"/>
          <w:color w:val="000000"/>
          <w:szCs w:val="21"/>
        </w:rPr>
        <w:t>收取违约金</w:t>
      </w:r>
      <w:r>
        <w:rPr>
          <w:rFonts w:hint="eastAsia"/>
        </w:rPr>
        <w:t>。违约金不足一元的按一元收取。</w:t>
      </w:r>
    </w:p>
    <w:p w14:paraId="439AB85B" w14:textId="77777777" w:rsidR="00415A6F" w:rsidRDefault="00415A6F">
      <w:pPr>
        <w:numPr>
          <w:ins w:id="1" w:author="USER" w:date="2013-08-29T12:13:00Z"/>
        </w:numPr>
        <w:ind w:firstLineChars="200" w:firstLine="420"/>
        <w:rPr>
          <w:rFonts w:ascii="宋体" w:hAnsi="宋体" w:cs="宋体"/>
          <w:color w:val="3366FF"/>
          <w:szCs w:val="21"/>
        </w:rPr>
      </w:pPr>
      <w:r>
        <w:rPr>
          <w:rFonts w:ascii="宋体" w:hAnsi="宋体" w:cs="宋体" w:hint="eastAsia"/>
          <w:color w:val="000000"/>
          <w:szCs w:val="21"/>
        </w:rPr>
        <w:t>（四）用电人交清欠费，供电人未在本合同约定期限内恢复供电的，供电人自逾期之日起每日按未供电量对应电费总额的</w:t>
      </w:r>
      <w:r>
        <w:rPr>
          <w:rFonts w:ascii="宋体" w:hAnsi="宋体" w:cs="宋体" w:hint="eastAsia"/>
          <w:b/>
          <w:color w:val="000000"/>
          <w:szCs w:val="21"/>
        </w:rPr>
        <w:t>1</w:t>
      </w:r>
      <w:r>
        <w:rPr>
          <w:rFonts w:ascii="宋体" w:hAnsi="宋体" w:cs="宋体" w:hint="eastAsia"/>
          <w:b/>
          <w:color w:val="000000"/>
          <w:szCs w:val="21"/>
          <w:vertAlign w:val="superscript"/>
        </w:rPr>
        <w:t>0</w:t>
      </w:r>
      <w:r>
        <w:rPr>
          <w:rFonts w:ascii="宋体" w:hAnsi="宋体" w:cs="宋体" w:hint="eastAsia"/>
          <w:b/>
          <w:color w:val="000000"/>
          <w:szCs w:val="21"/>
        </w:rPr>
        <w:t>/</w:t>
      </w:r>
      <w:r>
        <w:rPr>
          <w:rFonts w:ascii="宋体" w:hAnsi="宋体" w:cs="宋体" w:hint="eastAsia"/>
          <w:b/>
          <w:color w:val="000000"/>
          <w:szCs w:val="21"/>
          <w:vertAlign w:val="subscript"/>
        </w:rPr>
        <w:t>00</w:t>
      </w:r>
      <w:r>
        <w:rPr>
          <w:rFonts w:ascii="宋体" w:hAnsi="宋体" w:cs="宋体" w:hint="eastAsia"/>
          <w:color w:val="000000"/>
          <w:szCs w:val="21"/>
        </w:rPr>
        <w:t>向用电人支付违约金。违约金不足一元的按一元收取。未供电量按用电人前6个月平均用电量计算。</w:t>
      </w:r>
    </w:p>
    <w:p w14:paraId="219F4444" w14:textId="77777777" w:rsidR="00415A6F" w:rsidRDefault="00415A6F">
      <w:pPr>
        <w:ind w:firstLineChars="200" w:firstLine="420"/>
      </w:pPr>
      <w:r>
        <w:rPr>
          <w:rFonts w:ascii="宋体" w:hAnsi="宋体" w:cs="宋体" w:hint="eastAsia"/>
          <w:color w:val="000000"/>
          <w:szCs w:val="21"/>
        </w:rPr>
        <w:t>（五）供电人、用电人</w:t>
      </w:r>
      <w:r>
        <w:rPr>
          <w:rFonts w:hint="eastAsia"/>
        </w:rPr>
        <w:t>违反本合同约定，给对方造成损失的，承担相应的赔偿责任。</w:t>
      </w:r>
    </w:p>
    <w:p w14:paraId="760AA9EF" w14:textId="77777777" w:rsidR="00415A6F" w:rsidRDefault="00415A6F">
      <w:pPr>
        <w:numPr>
          <w:ins w:id="2" w:author="USER" w:date="2013-08-29T10:58:00Z"/>
        </w:numPr>
        <w:ind w:firstLineChars="200" w:firstLine="420"/>
        <w:rPr>
          <w:rFonts w:ascii="宋体" w:hAnsi="宋体" w:cs="宋体"/>
          <w:color w:val="000000"/>
          <w:szCs w:val="21"/>
        </w:rPr>
      </w:pPr>
      <w:r>
        <w:rPr>
          <w:rFonts w:ascii="宋体" w:hAnsi="宋体" w:cs="宋体" w:hint="eastAsia"/>
          <w:color w:val="000000"/>
          <w:szCs w:val="21"/>
        </w:rPr>
        <w:t>（六）因电力运行事故给用电人造成损害的，供电人依法承担赔偿责任。</w:t>
      </w:r>
    </w:p>
    <w:p w14:paraId="12262FBC"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十、免责事由</w:t>
      </w:r>
    </w:p>
    <w:p w14:paraId="5E020727"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供电人、用电人受不可抗力、政府行为、维护公共利益等因素的影响，且该影响足以导致任意一方或双方当事人不能履行约定义务，在受影响的范围内免除责任。</w:t>
      </w:r>
      <w:r>
        <w:rPr>
          <w:rFonts w:hint="eastAsia"/>
          <w:color w:val="000000"/>
        </w:rPr>
        <w:t>因</w:t>
      </w:r>
      <w:r>
        <w:rPr>
          <w:color w:val="000000"/>
        </w:rPr>
        <w:t>迟延履行后发</w:t>
      </w:r>
      <w:r>
        <w:rPr>
          <w:color w:val="000000"/>
        </w:rPr>
        <w:lastRenderedPageBreak/>
        <w:t>生</w:t>
      </w:r>
      <w:r>
        <w:rPr>
          <w:rFonts w:hint="eastAsia"/>
          <w:color w:val="000000"/>
        </w:rPr>
        <w:t>上述情况</w:t>
      </w:r>
      <w:r>
        <w:rPr>
          <w:color w:val="000000"/>
        </w:rPr>
        <w:t>的，不免除责任。</w:t>
      </w:r>
    </w:p>
    <w:p w14:paraId="0ED9446E"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十一、争议解决的方式</w:t>
      </w:r>
    </w:p>
    <w:p w14:paraId="4022DA98" w14:textId="77777777" w:rsidR="00415A6F" w:rsidRDefault="00415A6F">
      <w:pPr>
        <w:ind w:firstLineChars="250" w:firstLine="525"/>
        <w:rPr>
          <w:rFonts w:ascii="宋体" w:hAnsi="宋体" w:cs="宋体"/>
          <w:color w:val="000000"/>
          <w:szCs w:val="21"/>
        </w:rPr>
      </w:pPr>
      <w:r>
        <w:rPr>
          <w:rFonts w:ascii="宋体" w:hAnsi="宋体" w:cs="宋体" w:hint="eastAsia"/>
          <w:color w:val="000000"/>
          <w:szCs w:val="21"/>
        </w:rPr>
        <w:t>本合同履行中发生争议的，双方可协商解决或申请调解。协商或调解不成的，按下列第</w:t>
      </w:r>
      <w:r>
        <w:rPr>
          <w:rFonts w:ascii="宋体" w:hAnsi="宋体" w:cs="宋体" w:hint="eastAsia"/>
          <w:color w:val="000000"/>
          <w:szCs w:val="21"/>
          <w:u w:val="single"/>
        </w:rPr>
        <w:t xml:space="preserve">     </w:t>
      </w:r>
      <w:r>
        <w:rPr>
          <w:rFonts w:ascii="宋体" w:hAnsi="宋体" w:cs="宋体" w:hint="eastAsia"/>
          <w:color w:val="000000"/>
          <w:szCs w:val="21"/>
        </w:rPr>
        <w:t>种方式解决：</w:t>
      </w:r>
    </w:p>
    <w:p w14:paraId="1428E09F" w14:textId="77777777" w:rsidR="00415A6F" w:rsidRDefault="00415A6F">
      <w:pPr>
        <w:rPr>
          <w:rFonts w:ascii="宋体" w:hAnsi="宋体" w:cs="宋体"/>
          <w:color w:val="000000"/>
          <w:szCs w:val="21"/>
        </w:rPr>
      </w:pPr>
      <w:r>
        <w:rPr>
          <w:rFonts w:ascii="宋体" w:hAnsi="宋体" w:cs="宋体" w:hint="eastAsia"/>
          <w:color w:val="000000"/>
          <w:szCs w:val="21"/>
        </w:rPr>
        <w:t xml:space="preserve">    （一）提交</w:t>
      </w:r>
      <w:r>
        <w:rPr>
          <w:rFonts w:ascii="宋体" w:hAnsi="宋体" w:cs="宋体" w:hint="eastAsia"/>
          <w:color w:val="000000"/>
          <w:szCs w:val="21"/>
          <w:u w:val="single"/>
        </w:rPr>
        <w:t xml:space="preserve">  　　　 </w:t>
      </w:r>
      <w:r>
        <w:rPr>
          <w:rFonts w:ascii="宋体" w:hAnsi="宋体" w:cs="宋体" w:hint="eastAsia"/>
          <w:color w:val="000000"/>
          <w:szCs w:val="21"/>
        </w:rPr>
        <w:t>仲裁委员会仲裁；</w:t>
      </w:r>
    </w:p>
    <w:p w14:paraId="7F3E00B6" w14:textId="77777777" w:rsidR="00415A6F" w:rsidRDefault="00415A6F">
      <w:pPr>
        <w:rPr>
          <w:rFonts w:ascii="宋体" w:hAnsi="宋体" w:cs="宋体"/>
          <w:color w:val="000000"/>
          <w:szCs w:val="21"/>
        </w:rPr>
      </w:pPr>
      <w:r>
        <w:rPr>
          <w:rFonts w:ascii="宋体" w:hAnsi="宋体" w:cs="宋体" w:hint="eastAsia"/>
          <w:color w:val="000000"/>
          <w:szCs w:val="21"/>
        </w:rPr>
        <w:t xml:space="preserve">    （二）向人民法院提起诉讼。 </w:t>
      </w:r>
    </w:p>
    <w:p w14:paraId="08AE34DD" w14:textId="77777777" w:rsidR="00415A6F" w:rsidRDefault="00415A6F" w:rsidP="00D72F83">
      <w:pPr>
        <w:ind w:firstLineChars="200" w:firstLine="454"/>
        <w:rPr>
          <w:rFonts w:ascii="宋体" w:hAnsi="宋体" w:cs="宋体"/>
          <w:b/>
          <w:bCs/>
          <w:color w:val="000000"/>
          <w:szCs w:val="21"/>
        </w:rPr>
      </w:pPr>
      <w:r>
        <w:rPr>
          <w:rFonts w:ascii="宋体" w:hAnsi="宋体" w:cs="宋体" w:hint="eastAsia"/>
          <w:b/>
          <w:bCs/>
          <w:color w:val="000000"/>
          <w:szCs w:val="21"/>
        </w:rPr>
        <w:t>十二、生效与终止</w:t>
      </w:r>
    </w:p>
    <w:p w14:paraId="1E2EC7BF"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（一）本合同经供用电双方签字或盖章后生效，办理完毕销户手续时终止。</w:t>
      </w:r>
    </w:p>
    <w:p w14:paraId="03B1AC7A"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（二）本合同一式两份，双方各执一份。本合同附件与本合同具有同等法律效力。</w:t>
      </w:r>
    </w:p>
    <w:p w14:paraId="52327FBD" w14:textId="77777777" w:rsidR="00415A6F" w:rsidRDefault="00415A6F">
      <w:pPr>
        <w:ind w:firstLine="720"/>
        <w:rPr>
          <w:rFonts w:ascii="宋体" w:hAnsi="宋体" w:cs="宋体"/>
          <w:color w:val="000000"/>
          <w:szCs w:val="21"/>
        </w:rPr>
      </w:pPr>
    </w:p>
    <w:p w14:paraId="765B5112" w14:textId="77777777" w:rsidR="00415A6F" w:rsidRDefault="00415A6F">
      <w:pPr>
        <w:rPr>
          <w:rFonts w:ascii="宋体" w:hAnsi="宋体" w:cs="宋体"/>
          <w:color w:val="000000"/>
          <w:szCs w:val="21"/>
        </w:rPr>
      </w:pPr>
      <w:r>
        <w:rPr>
          <w:rFonts w:ascii="宋体" w:hAnsi="宋体" w:cs="宋体" w:hint="eastAsia"/>
          <w:color w:val="000000"/>
          <w:szCs w:val="21"/>
        </w:rPr>
        <w:t xml:space="preserve">    </w:t>
      </w:r>
    </w:p>
    <w:p w14:paraId="28421075" w14:textId="77777777" w:rsidR="00415A6F" w:rsidRDefault="00415A6F">
      <w:pPr>
        <w:rPr>
          <w:rFonts w:ascii="宋体" w:hAnsi="宋体" w:cs="宋体"/>
          <w:color w:val="000000"/>
          <w:szCs w:val="21"/>
        </w:rPr>
      </w:pPr>
    </w:p>
    <w:p w14:paraId="097E2828" w14:textId="77777777" w:rsidR="00415A6F" w:rsidRDefault="00415A6F">
      <w:pPr>
        <w:rPr>
          <w:rFonts w:ascii="宋体" w:hAnsi="宋体" w:cs="宋体"/>
          <w:color w:val="000000"/>
          <w:szCs w:val="21"/>
        </w:rPr>
      </w:pPr>
    </w:p>
    <w:p w14:paraId="47D73D3B" w14:textId="77777777" w:rsidR="00415A6F" w:rsidRDefault="00415A6F">
      <w:pPr>
        <w:rPr>
          <w:rFonts w:ascii="宋体" w:hAnsi="宋体" w:cs="宋体"/>
          <w:color w:val="000000"/>
          <w:szCs w:val="21"/>
        </w:rPr>
      </w:pPr>
      <w:r>
        <w:rPr>
          <w:rFonts w:ascii="宋体" w:hAnsi="宋体" w:cs="宋体" w:hint="eastAsia"/>
          <w:color w:val="000000"/>
          <w:szCs w:val="21"/>
        </w:rPr>
        <w:t xml:space="preserve">    供电人（盖章）：                   用电人（签章）：</w:t>
      </w:r>
      <w:bookmarkStart w:id="3" w:name="sigin1"/>
      <w:bookmarkEnd w:id="3"/>
    </w:p>
    <w:p w14:paraId="2754CAD7"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 xml:space="preserve">代理人（签章）：                   代理人（签章）：          </w:t>
      </w:r>
    </w:p>
    <w:p w14:paraId="7AF65BBD" w14:textId="77777777" w:rsidR="00415A6F" w:rsidRDefault="00415A6F">
      <w:pPr>
        <w:ind w:firstLineChars="200" w:firstLine="420"/>
        <w:rPr>
          <w:rFonts w:ascii="宋体" w:hAnsi="宋体" w:cs="宋体"/>
          <w:color w:val="000000"/>
          <w:szCs w:val="21"/>
        </w:rPr>
      </w:pPr>
      <w:r>
        <w:rPr>
          <w:rFonts w:ascii="宋体" w:hAnsi="宋体" w:cs="宋体" w:hint="eastAsia"/>
          <w:color w:val="000000"/>
          <w:szCs w:val="21"/>
        </w:rPr>
        <w:t>时间：    年   月   日            时间：    年   月   日</w:t>
      </w:r>
    </w:p>
    <w:p w14:paraId="582A665B" w14:textId="77777777" w:rsidR="00415A6F" w:rsidRDefault="00415A6F">
      <w:pPr>
        <w:ind w:firstLineChars="200" w:firstLine="420"/>
        <w:rPr>
          <w:rFonts w:ascii="宋体" w:hAnsi="宋体" w:cs="宋体"/>
          <w:color w:val="000000"/>
          <w:szCs w:val="21"/>
        </w:rPr>
      </w:pPr>
    </w:p>
    <w:p w14:paraId="6DA5A545" w14:textId="77777777" w:rsidR="00415A6F" w:rsidRDefault="00415A6F">
      <w:pPr>
        <w:ind w:firstLineChars="200" w:firstLine="420"/>
        <w:rPr>
          <w:rFonts w:ascii="宋体" w:hAnsi="宋体" w:cs="宋体"/>
          <w:color w:val="000000"/>
          <w:szCs w:val="21"/>
        </w:rPr>
      </w:pPr>
    </w:p>
    <w:p w14:paraId="06C23DB5" w14:textId="77777777" w:rsidR="00415A6F" w:rsidRDefault="00415A6F">
      <w:pPr>
        <w:ind w:firstLineChars="200" w:firstLine="420"/>
        <w:rPr>
          <w:rFonts w:ascii="宋体" w:hAnsi="宋体" w:cs="宋体"/>
          <w:color w:val="000000"/>
          <w:szCs w:val="21"/>
        </w:rPr>
      </w:pPr>
    </w:p>
    <w:p w14:paraId="64C6031F" w14:textId="77777777" w:rsidR="00415A6F" w:rsidRDefault="00415A6F">
      <w:pPr>
        <w:ind w:firstLineChars="200" w:firstLine="420"/>
        <w:rPr>
          <w:rFonts w:ascii="宋体" w:hAnsi="宋体" w:cs="宋体"/>
          <w:color w:val="000000"/>
          <w:szCs w:val="21"/>
        </w:rPr>
      </w:pPr>
    </w:p>
    <w:p w14:paraId="1B72A936" w14:textId="77777777" w:rsidR="00415A6F" w:rsidRDefault="00415A6F">
      <w:pPr>
        <w:ind w:firstLineChars="200" w:firstLine="420"/>
        <w:rPr>
          <w:rFonts w:ascii="宋体" w:hAnsi="宋体" w:cs="宋体"/>
          <w:color w:val="000000"/>
          <w:szCs w:val="21"/>
        </w:rPr>
      </w:pPr>
    </w:p>
    <w:p w14:paraId="18D23424" w14:textId="77777777" w:rsidR="00415A6F" w:rsidRDefault="00415A6F">
      <w:pPr>
        <w:ind w:firstLineChars="200" w:firstLine="420"/>
        <w:rPr>
          <w:rFonts w:ascii="宋体" w:hAnsi="宋体" w:cs="宋体"/>
          <w:color w:val="000000"/>
          <w:szCs w:val="21"/>
        </w:rPr>
      </w:pPr>
    </w:p>
    <w:p w14:paraId="53271368" w14:textId="77777777" w:rsidR="00415A6F" w:rsidRDefault="00415A6F">
      <w:pPr>
        <w:ind w:firstLineChars="200" w:firstLine="420"/>
        <w:rPr>
          <w:rFonts w:ascii="宋体" w:hAnsi="宋体" w:cs="宋体"/>
          <w:color w:val="000000"/>
          <w:szCs w:val="21"/>
        </w:rPr>
      </w:pPr>
    </w:p>
    <w:p w14:paraId="1D205DD1" w14:textId="77777777" w:rsidR="00415A6F" w:rsidRDefault="00415A6F">
      <w:pPr>
        <w:ind w:firstLineChars="200" w:firstLine="420"/>
        <w:rPr>
          <w:rFonts w:ascii="宋体" w:hAnsi="宋体" w:cs="宋体"/>
          <w:color w:val="000000"/>
          <w:szCs w:val="21"/>
        </w:rPr>
      </w:pPr>
    </w:p>
    <w:p w14:paraId="7DBBD704" w14:textId="77777777" w:rsidR="00415A6F" w:rsidRDefault="00415A6F">
      <w:pPr>
        <w:ind w:firstLineChars="200" w:firstLine="420"/>
        <w:rPr>
          <w:rFonts w:ascii="宋体" w:hAnsi="宋体" w:cs="宋体"/>
          <w:color w:val="000000"/>
          <w:szCs w:val="21"/>
        </w:rPr>
      </w:pPr>
    </w:p>
    <w:p w14:paraId="2A34A838" w14:textId="77777777" w:rsidR="00415A6F" w:rsidRDefault="00415A6F">
      <w:pPr>
        <w:ind w:firstLineChars="200" w:firstLine="420"/>
        <w:rPr>
          <w:rFonts w:ascii="宋体" w:hAnsi="宋体" w:cs="宋体"/>
          <w:color w:val="000000"/>
          <w:szCs w:val="21"/>
        </w:rPr>
      </w:pPr>
    </w:p>
    <w:p w14:paraId="4126383F" w14:textId="77777777" w:rsidR="00415A6F" w:rsidRDefault="00415A6F">
      <w:pPr>
        <w:ind w:firstLineChars="200" w:firstLine="420"/>
        <w:rPr>
          <w:rFonts w:ascii="宋体" w:hAnsi="宋体" w:cs="宋体"/>
          <w:color w:val="000000"/>
          <w:szCs w:val="21"/>
        </w:rPr>
      </w:pPr>
    </w:p>
    <w:p w14:paraId="7248A2CC" w14:textId="77777777" w:rsidR="00415A6F" w:rsidRDefault="00415A6F">
      <w:pPr>
        <w:ind w:firstLineChars="200" w:firstLine="420"/>
        <w:rPr>
          <w:rFonts w:ascii="宋体" w:hAnsi="宋体" w:cs="宋体"/>
          <w:color w:val="000000"/>
          <w:szCs w:val="21"/>
        </w:rPr>
      </w:pPr>
    </w:p>
    <w:p w14:paraId="679A6B1C" w14:textId="77777777" w:rsidR="00415A6F" w:rsidRDefault="00415A6F">
      <w:pPr>
        <w:ind w:firstLineChars="200" w:firstLine="420"/>
        <w:rPr>
          <w:rFonts w:ascii="宋体" w:hAnsi="宋体" w:cs="宋体"/>
          <w:color w:val="000000"/>
          <w:szCs w:val="21"/>
        </w:rPr>
      </w:pPr>
    </w:p>
    <w:p w14:paraId="2A0C0CE1" w14:textId="77777777" w:rsidR="00415A6F" w:rsidRDefault="00415A6F">
      <w:pPr>
        <w:ind w:firstLineChars="200" w:firstLine="420"/>
        <w:rPr>
          <w:rFonts w:ascii="宋体" w:hAnsi="宋体" w:cs="宋体"/>
          <w:color w:val="000000"/>
          <w:szCs w:val="21"/>
        </w:rPr>
      </w:pPr>
    </w:p>
    <w:p w14:paraId="2B56E94F" w14:textId="77777777" w:rsidR="00415A6F" w:rsidRDefault="00415A6F">
      <w:pPr>
        <w:ind w:firstLineChars="200" w:firstLine="420"/>
        <w:rPr>
          <w:rFonts w:ascii="宋体" w:hAnsi="宋体" w:cs="宋体"/>
          <w:color w:val="000000"/>
          <w:szCs w:val="21"/>
        </w:rPr>
      </w:pPr>
    </w:p>
    <w:p w14:paraId="40413FCF" w14:textId="77777777" w:rsidR="00415A6F" w:rsidRDefault="00415A6F">
      <w:pPr>
        <w:ind w:firstLineChars="200" w:firstLine="420"/>
        <w:rPr>
          <w:rFonts w:ascii="宋体" w:hAnsi="宋体" w:cs="宋体"/>
          <w:color w:val="000000"/>
          <w:szCs w:val="21"/>
        </w:rPr>
      </w:pPr>
    </w:p>
    <w:p w14:paraId="2239C650" w14:textId="77777777" w:rsidR="00415A6F" w:rsidRDefault="00415A6F">
      <w:pPr>
        <w:ind w:firstLineChars="200" w:firstLine="420"/>
        <w:rPr>
          <w:rFonts w:ascii="宋体" w:hAnsi="宋体" w:cs="宋体"/>
          <w:color w:val="000000"/>
          <w:szCs w:val="21"/>
        </w:rPr>
      </w:pPr>
    </w:p>
    <w:p w14:paraId="1D79A3EF" w14:textId="77777777" w:rsidR="00415A6F" w:rsidRDefault="00415A6F">
      <w:pPr>
        <w:ind w:firstLineChars="200" w:firstLine="420"/>
        <w:rPr>
          <w:rFonts w:ascii="宋体" w:hAnsi="宋体" w:cs="宋体"/>
          <w:color w:val="000000"/>
          <w:szCs w:val="21"/>
        </w:rPr>
      </w:pPr>
    </w:p>
    <w:p w14:paraId="5E92DC7E" w14:textId="77777777" w:rsidR="00415A6F" w:rsidRDefault="00415A6F">
      <w:pPr>
        <w:ind w:firstLineChars="200" w:firstLine="420"/>
        <w:rPr>
          <w:rFonts w:ascii="宋体" w:hAnsi="宋体" w:cs="宋体"/>
          <w:color w:val="000000"/>
          <w:szCs w:val="21"/>
        </w:rPr>
      </w:pPr>
    </w:p>
    <w:p w14:paraId="4321B15A" w14:textId="77777777" w:rsidR="00415A6F" w:rsidRDefault="00415A6F">
      <w:pPr>
        <w:rPr>
          <w:rFonts w:ascii="宋体" w:hAnsi="宋体" w:cs="宋体"/>
          <w:b/>
          <w:color w:val="000000"/>
          <w:sz w:val="24"/>
        </w:rPr>
      </w:pPr>
    </w:p>
    <w:p w14:paraId="7E9DB2E4" w14:textId="77777777" w:rsidR="00415A6F" w:rsidRDefault="00415A6F">
      <w:pPr>
        <w:rPr>
          <w:rFonts w:ascii="宋体" w:hAnsi="宋体" w:cs="宋体"/>
          <w:b/>
          <w:color w:val="000000"/>
          <w:sz w:val="24"/>
        </w:rPr>
      </w:pPr>
    </w:p>
    <w:p w14:paraId="02E4D5EF" w14:textId="77777777" w:rsidR="00415A6F" w:rsidRDefault="00415A6F">
      <w:pPr>
        <w:rPr>
          <w:rFonts w:ascii="宋体" w:hAnsi="宋体" w:cs="宋体"/>
          <w:b/>
          <w:color w:val="000000"/>
          <w:sz w:val="24"/>
        </w:rPr>
      </w:pPr>
    </w:p>
    <w:p w14:paraId="1FEFE41A" w14:textId="77777777" w:rsidR="00415A6F" w:rsidRDefault="00415A6F">
      <w:pPr>
        <w:rPr>
          <w:rFonts w:ascii="宋体" w:hAnsi="宋体" w:cs="宋体"/>
          <w:b/>
          <w:color w:val="000000"/>
          <w:sz w:val="24"/>
        </w:rPr>
      </w:pPr>
    </w:p>
    <w:p w14:paraId="510E8EB7" w14:textId="77777777" w:rsidR="00415A6F" w:rsidRDefault="00415A6F">
      <w:pPr>
        <w:rPr>
          <w:rFonts w:ascii="宋体" w:hAnsi="宋体" w:cs="宋体"/>
          <w:b/>
          <w:color w:val="000000"/>
          <w:sz w:val="24"/>
        </w:rPr>
      </w:pPr>
    </w:p>
    <w:p w14:paraId="3685E816" w14:textId="77777777" w:rsidR="00415A6F" w:rsidRDefault="00415A6F">
      <w:pPr>
        <w:rPr>
          <w:rFonts w:ascii="宋体" w:hAnsi="宋体" w:cs="宋体"/>
          <w:b/>
          <w:color w:val="000000"/>
          <w:sz w:val="24"/>
        </w:rPr>
      </w:pPr>
    </w:p>
    <w:p w14:paraId="4A255328" w14:textId="77777777" w:rsidR="00415A6F" w:rsidRDefault="00415A6F">
      <w:pPr>
        <w:rPr>
          <w:rFonts w:ascii="宋体" w:hAnsi="宋体" w:cs="宋体"/>
          <w:b/>
          <w:color w:val="000000"/>
          <w:sz w:val="24"/>
        </w:rPr>
      </w:pPr>
    </w:p>
    <w:p w14:paraId="14F40418" w14:textId="77777777" w:rsidR="00415A6F" w:rsidRDefault="00415A6F">
      <w:pPr>
        <w:rPr>
          <w:rFonts w:ascii="宋体" w:hAnsi="宋体" w:cs="宋体"/>
          <w:color w:val="000000"/>
          <w:szCs w:val="21"/>
        </w:rPr>
      </w:pPr>
      <w:r>
        <w:rPr>
          <w:rFonts w:ascii="宋体" w:hAnsi="宋体" w:cs="宋体" w:hint="eastAsia"/>
          <w:b/>
          <w:color w:val="000000"/>
          <w:sz w:val="24"/>
        </w:rPr>
        <w:t>附件</w:t>
      </w:r>
    </w:p>
    <w:p w14:paraId="704DC909" w14:textId="77777777" w:rsidR="00415A6F" w:rsidRDefault="00415A6F">
      <w:pPr>
        <w:jc w:val="center"/>
        <w:rPr>
          <w:rFonts w:ascii="宋体" w:hAnsi="宋体"/>
          <w:b/>
          <w:color w:val="000000"/>
          <w:spacing w:val="20"/>
          <w:sz w:val="30"/>
          <w:szCs w:val="30"/>
        </w:rPr>
      </w:pPr>
      <w:r>
        <w:rPr>
          <w:rFonts w:ascii="宋体" w:hAnsi="宋体" w:hint="eastAsia"/>
          <w:b/>
          <w:color w:val="000000"/>
          <w:spacing w:val="20"/>
          <w:sz w:val="30"/>
          <w:szCs w:val="30"/>
        </w:rPr>
        <w:t>居民生活用电登记表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885"/>
        <w:gridCol w:w="818"/>
        <w:gridCol w:w="448"/>
        <w:gridCol w:w="1255"/>
        <w:gridCol w:w="1080"/>
        <w:gridCol w:w="625"/>
        <w:gridCol w:w="2298"/>
      </w:tblGrid>
      <w:tr w:rsidR="00415A6F" w14:paraId="1D882D3B" w14:textId="77777777">
        <w:trPr>
          <w:cantSplit/>
          <w:jc w:val="center"/>
        </w:trPr>
        <w:tc>
          <w:tcPr>
            <w:tcW w:w="9044" w:type="dxa"/>
            <w:gridSpan w:val="8"/>
            <w:vAlign w:val="center"/>
          </w:tcPr>
          <w:p w14:paraId="73264093" w14:textId="77777777" w:rsidR="00415A6F" w:rsidRDefault="00415A6F">
            <w:pPr>
              <w:spacing w:line="560" w:lineRule="exact"/>
              <w:jc w:val="center"/>
              <w:rPr>
                <w:bCs/>
                <w:color w:val="000000"/>
                <w:szCs w:val="21"/>
              </w:rPr>
            </w:pPr>
            <w:r>
              <w:rPr>
                <w:rFonts w:hint="eastAsia"/>
                <w:bCs/>
                <w:color w:val="000000"/>
                <w:szCs w:val="21"/>
              </w:rPr>
              <w:lastRenderedPageBreak/>
              <w:t>用</w:t>
            </w:r>
            <w:r>
              <w:rPr>
                <w:rFonts w:hint="eastAsia"/>
                <w:bCs/>
                <w:color w:val="000000"/>
                <w:szCs w:val="21"/>
              </w:rPr>
              <w:t xml:space="preserve">  </w:t>
            </w:r>
            <w:r>
              <w:rPr>
                <w:rFonts w:hint="eastAsia"/>
                <w:bCs/>
                <w:color w:val="000000"/>
                <w:szCs w:val="21"/>
              </w:rPr>
              <w:t>电</w:t>
            </w:r>
            <w:r>
              <w:rPr>
                <w:rFonts w:hint="eastAsia"/>
                <w:bCs/>
                <w:color w:val="000000"/>
                <w:szCs w:val="21"/>
              </w:rPr>
              <w:t xml:space="preserve">  </w:t>
            </w:r>
            <w:r>
              <w:rPr>
                <w:rFonts w:hint="eastAsia"/>
                <w:bCs/>
                <w:color w:val="000000"/>
                <w:szCs w:val="21"/>
              </w:rPr>
              <w:t>人</w:t>
            </w:r>
            <w:r>
              <w:rPr>
                <w:rFonts w:hint="eastAsia"/>
                <w:bCs/>
                <w:color w:val="000000"/>
                <w:szCs w:val="21"/>
              </w:rPr>
              <w:t xml:space="preserve">  </w:t>
            </w:r>
            <w:r>
              <w:rPr>
                <w:rFonts w:hint="eastAsia"/>
                <w:bCs/>
                <w:color w:val="000000"/>
                <w:szCs w:val="21"/>
              </w:rPr>
              <w:t>资</w:t>
            </w:r>
            <w:r>
              <w:rPr>
                <w:rFonts w:hint="eastAsia"/>
                <w:bCs/>
                <w:color w:val="000000"/>
                <w:szCs w:val="21"/>
              </w:rPr>
              <w:t xml:space="preserve">  </w:t>
            </w:r>
            <w:r>
              <w:rPr>
                <w:rFonts w:hint="eastAsia"/>
                <w:bCs/>
                <w:color w:val="000000"/>
                <w:szCs w:val="21"/>
              </w:rPr>
              <w:t>料</w:t>
            </w:r>
          </w:p>
        </w:tc>
      </w:tr>
      <w:tr w:rsidR="00415A6F" w14:paraId="497DCBAC" w14:textId="77777777">
        <w:trPr>
          <w:cantSplit/>
          <w:trHeight w:val="502"/>
          <w:jc w:val="center"/>
        </w:trPr>
        <w:tc>
          <w:tcPr>
            <w:tcW w:w="1635" w:type="dxa"/>
            <w:vAlign w:val="center"/>
          </w:tcPr>
          <w:p w14:paraId="0C3C0495" w14:textId="77777777" w:rsidR="00415A6F" w:rsidRDefault="00415A6F">
            <w:pPr>
              <w:spacing w:line="560" w:lineRule="exact"/>
              <w:jc w:val="center"/>
              <w:rPr>
                <w:color w:val="000000"/>
                <w:szCs w:val="21"/>
              </w:rPr>
            </w:pPr>
            <w:r>
              <w:rPr>
                <w:rFonts w:hint="eastAsia"/>
                <w:color w:val="000000"/>
                <w:szCs w:val="21"/>
              </w:rPr>
              <w:t>用电人</w:t>
            </w:r>
          </w:p>
        </w:tc>
        <w:tc>
          <w:tcPr>
            <w:tcW w:w="3406" w:type="dxa"/>
            <w:gridSpan w:val="4"/>
            <w:vAlign w:val="center"/>
          </w:tcPr>
          <w:p w14:paraId="75887AED" w14:textId="77777777" w:rsidR="00415A6F" w:rsidRDefault="00415A6F">
            <w:pPr>
              <w:spacing w:line="560" w:lineRule="exact"/>
              <w:jc w:val="center"/>
              <w:rPr>
                <w:color w:val="000000"/>
                <w:szCs w:val="21"/>
              </w:rPr>
            </w:pPr>
          </w:p>
        </w:tc>
        <w:tc>
          <w:tcPr>
            <w:tcW w:w="1080" w:type="dxa"/>
            <w:vAlign w:val="center"/>
          </w:tcPr>
          <w:p w14:paraId="0FE0DC26" w14:textId="77777777" w:rsidR="00415A6F" w:rsidRDefault="00415A6F">
            <w:pPr>
              <w:spacing w:line="560" w:lineRule="exact"/>
              <w:ind w:firstLineChars="50" w:firstLine="105"/>
              <w:rPr>
                <w:color w:val="000000"/>
                <w:szCs w:val="21"/>
              </w:rPr>
            </w:pPr>
            <w:r>
              <w:rPr>
                <w:rFonts w:hint="eastAsia"/>
                <w:color w:val="000000"/>
                <w:szCs w:val="21"/>
              </w:rPr>
              <w:t>户</w:t>
            </w:r>
            <w:r>
              <w:rPr>
                <w:rFonts w:hint="eastAsia"/>
                <w:color w:val="000000"/>
                <w:szCs w:val="21"/>
              </w:rPr>
              <w:t xml:space="preserve">  </w:t>
            </w:r>
            <w:r>
              <w:rPr>
                <w:rFonts w:hint="eastAsia"/>
                <w:color w:val="000000"/>
                <w:szCs w:val="21"/>
              </w:rPr>
              <w:t>号</w:t>
            </w:r>
          </w:p>
        </w:tc>
        <w:tc>
          <w:tcPr>
            <w:tcW w:w="2923" w:type="dxa"/>
            <w:gridSpan w:val="2"/>
            <w:vAlign w:val="center"/>
          </w:tcPr>
          <w:p w14:paraId="406A4FA2" w14:textId="77777777" w:rsidR="00415A6F" w:rsidRDefault="00415A6F">
            <w:pPr>
              <w:spacing w:line="560" w:lineRule="exact"/>
              <w:rPr>
                <w:color w:val="000000"/>
                <w:szCs w:val="21"/>
              </w:rPr>
            </w:pPr>
          </w:p>
        </w:tc>
      </w:tr>
      <w:tr w:rsidR="00415A6F" w14:paraId="3B6BC8CF" w14:textId="77777777">
        <w:trPr>
          <w:cantSplit/>
          <w:trHeight w:val="395"/>
          <w:jc w:val="center"/>
        </w:trPr>
        <w:tc>
          <w:tcPr>
            <w:tcW w:w="1635" w:type="dxa"/>
            <w:vAlign w:val="center"/>
          </w:tcPr>
          <w:p w14:paraId="79FB6CCF" w14:textId="77777777" w:rsidR="00415A6F" w:rsidRDefault="00415A6F">
            <w:pPr>
              <w:spacing w:line="560" w:lineRule="exact"/>
              <w:jc w:val="center"/>
              <w:rPr>
                <w:color w:val="000000"/>
                <w:szCs w:val="21"/>
              </w:rPr>
            </w:pPr>
            <w:r>
              <w:rPr>
                <w:rFonts w:hint="eastAsia"/>
                <w:color w:val="000000"/>
                <w:szCs w:val="21"/>
              </w:rPr>
              <w:t>用电地址</w:t>
            </w:r>
          </w:p>
        </w:tc>
        <w:tc>
          <w:tcPr>
            <w:tcW w:w="3406" w:type="dxa"/>
            <w:gridSpan w:val="4"/>
            <w:vAlign w:val="center"/>
          </w:tcPr>
          <w:p w14:paraId="3D8A2D8C" w14:textId="77777777" w:rsidR="00415A6F" w:rsidRDefault="00415A6F">
            <w:pPr>
              <w:spacing w:line="560" w:lineRule="exact"/>
              <w:ind w:firstLineChars="200" w:firstLine="420"/>
              <w:jc w:val="center"/>
              <w:rPr>
                <w:color w:val="000000"/>
                <w:szCs w:val="21"/>
              </w:rPr>
            </w:pPr>
          </w:p>
        </w:tc>
        <w:tc>
          <w:tcPr>
            <w:tcW w:w="1080" w:type="dxa"/>
            <w:vAlign w:val="center"/>
          </w:tcPr>
          <w:p w14:paraId="79022082" w14:textId="77777777" w:rsidR="00415A6F" w:rsidRDefault="00415A6F">
            <w:pPr>
              <w:spacing w:line="560" w:lineRule="exact"/>
              <w:rPr>
                <w:color w:val="000000"/>
                <w:szCs w:val="21"/>
              </w:rPr>
            </w:pPr>
            <w:r>
              <w:rPr>
                <w:rFonts w:hint="eastAsia"/>
                <w:color w:val="000000"/>
                <w:szCs w:val="21"/>
              </w:rPr>
              <w:t>用电容量</w:t>
            </w:r>
          </w:p>
        </w:tc>
        <w:tc>
          <w:tcPr>
            <w:tcW w:w="2923" w:type="dxa"/>
            <w:gridSpan w:val="2"/>
            <w:vAlign w:val="center"/>
          </w:tcPr>
          <w:p w14:paraId="61A61475" w14:textId="77777777" w:rsidR="00415A6F" w:rsidRDefault="00415A6F">
            <w:pPr>
              <w:spacing w:line="560" w:lineRule="exact"/>
              <w:ind w:firstLineChars="200" w:firstLine="420"/>
              <w:jc w:val="center"/>
              <w:rPr>
                <w:color w:val="000000"/>
                <w:szCs w:val="21"/>
              </w:rPr>
            </w:pPr>
            <w:r>
              <w:rPr>
                <w:rFonts w:hint="eastAsia"/>
                <w:color w:val="000000"/>
                <w:szCs w:val="21"/>
              </w:rPr>
              <w:t xml:space="preserve">             </w:t>
            </w:r>
            <w:r>
              <w:rPr>
                <w:rFonts w:hint="eastAsia"/>
                <w:color w:val="000000"/>
                <w:szCs w:val="21"/>
              </w:rPr>
              <w:t>千瓦</w:t>
            </w:r>
          </w:p>
        </w:tc>
      </w:tr>
      <w:tr w:rsidR="00415A6F" w14:paraId="257F0DE4" w14:textId="77777777">
        <w:trPr>
          <w:cantSplit/>
          <w:jc w:val="center"/>
        </w:trPr>
        <w:tc>
          <w:tcPr>
            <w:tcW w:w="1635" w:type="dxa"/>
            <w:vAlign w:val="center"/>
          </w:tcPr>
          <w:p w14:paraId="31039427" w14:textId="77777777" w:rsidR="00415A6F" w:rsidRDefault="00415A6F">
            <w:pPr>
              <w:spacing w:line="560" w:lineRule="exact"/>
              <w:jc w:val="center"/>
              <w:rPr>
                <w:color w:val="000000"/>
                <w:szCs w:val="21"/>
              </w:rPr>
            </w:pPr>
            <w:r>
              <w:rPr>
                <w:rFonts w:hint="eastAsia"/>
                <w:color w:val="000000"/>
                <w:szCs w:val="21"/>
              </w:rPr>
              <w:t>联系电话</w:t>
            </w:r>
          </w:p>
        </w:tc>
        <w:tc>
          <w:tcPr>
            <w:tcW w:w="885" w:type="dxa"/>
            <w:vAlign w:val="center"/>
          </w:tcPr>
          <w:p w14:paraId="715765AC" w14:textId="77777777" w:rsidR="00415A6F" w:rsidRDefault="00415A6F">
            <w:pPr>
              <w:spacing w:line="560" w:lineRule="exact"/>
              <w:jc w:val="center"/>
              <w:rPr>
                <w:color w:val="000000"/>
                <w:szCs w:val="21"/>
              </w:rPr>
            </w:pPr>
            <w:r>
              <w:rPr>
                <w:rFonts w:hint="eastAsia"/>
                <w:color w:val="000000"/>
                <w:szCs w:val="21"/>
              </w:rPr>
              <w:t>手机</w:t>
            </w:r>
          </w:p>
        </w:tc>
        <w:tc>
          <w:tcPr>
            <w:tcW w:w="2521" w:type="dxa"/>
            <w:gridSpan w:val="3"/>
            <w:vAlign w:val="center"/>
          </w:tcPr>
          <w:p w14:paraId="40E45897" w14:textId="77777777" w:rsidR="00415A6F" w:rsidRDefault="00415A6F">
            <w:pPr>
              <w:spacing w:line="560" w:lineRule="exact"/>
              <w:jc w:val="center"/>
              <w:rPr>
                <w:color w:val="000000"/>
                <w:szCs w:val="21"/>
              </w:rPr>
            </w:pPr>
          </w:p>
        </w:tc>
        <w:tc>
          <w:tcPr>
            <w:tcW w:w="1080" w:type="dxa"/>
            <w:vAlign w:val="center"/>
          </w:tcPr>
          <w:p w14:paraId="13278248" w14:textId="77777777" w:rsidR="00415A6F" w:rsidRDefault="00415A6F">
            <w:pPr>
              <w:spacing w:line="560" w:lineRule="exact"/>
              <w:jc w:val="center"/>
              <w:rPr>
                <w:color w:val="000000"/>
                <w:szCs w:val="21"/>
              </w:rPr>
            </w:pPr>
            <w:r>
              <w:rPr>
                <w:rFonts w:hint="eastAsia"/>
                <w:color w:val="000000"/>
                <w:szCs w:val="21"/>
              </w:rPr>
              <w:t>座</w:t>
            </w:r>
            <w:r>
              <w:rPr>
                <w:rFonts w:hint="eastAsia"/>
                <w:color w:val="000000"/>
                <w:szCs w:val="21"/>
              </w:rPr>
              <w:t xml:space="preserve">  </w:t>
            </w:r>
            <w:r>
              <w:rPr>
                <w:rFonts w:hint="eastAsia"/>
                <w:color w:val="000000"/>
                <w:szCs w:val="21"/>
              </w:rPr>
              <w:t>机</w:t>
            </w:r>
          </w:p>
        </w:tc>
        <w:tc>
          <w:tcPr>
            <w:tcW w:w="2923" w:type="dxa"/>
            <w:gridSpan w:val="2"/>
            <w:vAlign w:val="center"/>
          </w:tcPr>
          <w:p w14:paraId="6DBDCD6F" w14:textId="77777777" w:rsidR="00415A6F" w:rsidRDefault="00415A6F">
            <w:pPr>
              <w:spacing w:line="560" w:lineRule="exact"/>
              <w:jc w:val="center"/>
              <w:rPr>
                <w:color w:val="000000"/>
                <w:szCs w:val="21"/>
              </w:rPr>
            </w:pPr>
          </w:p>
        </w:tc>
      </w:tr>
      <w:tr w:rsidR="00415A6F" w14:paraId="76EEDB87" w14:textId="77777777">
        <w:trPr>
          <w:cantSplit/>
          <w:jc w:val="center"/>
        </w:trPr>
        <w:tc>
          <w:tcPr>
            <w:tcW w:w="1635" w:type="dxa"/>
            <w:vAlign w:val="center"/>
          </w:tcPr>
          <w:p w14:paraId="1644B354" w14:textId="77777777" w:rsidR="00415A6F" w:rsidRDefault="00415A6F">
            <w:pPr>
              <w:spacing w:line="560" w:lineRule="exact"/>
              <w:jc w:val="center"/>
              <w:rPr>
                <w:color w:val="000000"/>
                <w:szCs w:val="21"/>
              </w:rPr>
            </w:pPr>
            <w:r>
              <w:rPr>
                <w:rFonts w:hint="eastAsia"/>
                <w:color w:val="000000"/>
                <w:szCs w:val="21"/>
              </w:rPr>
              <w:t>通信地址</w:t>
            </w:r>
          </w:p>
        </w:tc>
        <w:tc>
          <w:tcPr>
            <w:tcW w:w="3406" w:type="dxa"/>
            <w:gridSpan w:val="4"/>
            <w:vAlign w:val="center"/>
          </w:tcPr>
          <w:p w14:paraId="64A06CA3" w14:textId="77777777" w:rsidR="00415A6F" w:rsidRDefault="00415A6F">
            <w:pPr>
              <w:spacing w:line="560" w:lineRule="exact"/>
              <w:jc w:val="center"/>
              <w:rPr>
                <w:color w:val="000000"/>
                <w:szCs w:val="21"/>
              </w:rPr>
            </w:pPr>
          </w:p>
        </w:tc>
        <w:tc>
          <w:tcPr>
            <w:tcW w:w="1080" w:type="dxa"/>
            <w:vAlign w:val="center"/>
          </w:tcPr>
          <w:p w14:paraId="7974A239" w14:textId="77777777" w:rsidR="00415A6F" w:rsidRDefault="00415A6F">
            <w:pPr>
              <w:spacing w:line="560" w:lineRule="exact"/>
              <w:jc w:val="center"/>
              <w:rPr>
                <w:color w:val="000000"/>
                <w:szCs w:val="21"/>
              </w:rPr>
            </w:pPr>
            <w:r>
              <w:rPr>
                <w:rFonts w:hint="eastAsia"/>
                <w:color w:val="000000"/>
                <w:szCs w:val="21"/>
              </w:rPr>
              <w:t>邮</w:t>
            </w:r>
            <w:r>
              <w:rPr>
                <w:rFonts w:hint="eastAsia"/>
                <w:color w:val="000000"/>
                <w:szCs w:val="21"/>
              </w:rPr>
              <w:t xml:space="preserve">  </w:t>
            </w:r>
            <w:r>
              <w:rPr>
                <w:rFonts w:hint="eastAsia"/>
                <w:color w:val="000000"/>
                <w:szCs w:val="21"/>
              </w:rPr>
              <w:t>编</w:t>
            </w:r>
          </w:p>
        </w:tc>
        <w:tc>
          <w:tcPr>
            <w:tcW w:w="2923" w:type="dxa"/>
            <w:gridSpan w:val="2"/>
            <w:vAlign w:val="center"/>
          </w:tcPr>
          <w:p w14:paraId="0A804BF6" w14:textId="77777777" w:rsidR="00415A6F" w:rsidRDefault="00415A6F">
            <w:pPr>
              <w:spacing w:line="560" w:lineRule="exact"/>
              <w:jc w:val="center"/>
              <w:rPr>
                <w:color w:val="000000"/>
                <w:szCs w:val="21"/>
              </w:rPr>
            </w:pPr>
          </w:p>
        </w:tc>
      </w:tr>
      <w:tr w:rsidR="00415A6F" w14:paraId="1ACE65C9" w14:textId="77777777">
        <w:trPr>
          <w:cantSplit/>
          <w:jc w:val="center"/>
        </w:trPr>
        <w:tc>
          <w:tcPr>
            <w:tcW w:w="1635" w:type="dxa"/>
            <w:vAlign w:val="center"/>
          </w:tcPr>
          <w:p w14:paraId="4468CEF7" w14:textId="77777777" w:rsidR="00415A6F" w:rsidRDefault="00415A6F">
            <w:pPr>
              <w:spacing w:line="560" w:lineRule="exact"/>
              <w:jc w:val="center"/>
              <w:rPr>
                <w:color w:val="000000"/>
                <w:szCs w:val="21"/>
              </w:rPr>
            </w:pPr>
            <w:r>
              <w:rPr>
                <w:rFonts w:hint="eastAsia"/>
                <w:color w:val="000000"/>
                <w:szCs w:val="21"/>
              </w:rPr>
              <w:t>房产证号</w:t>
            </w:r>
          </w:p>
        </w:tc>
        <w:tc>
          <w:tcPr>
            <w:tcW w:w="3406" w:type="dxa"/>
            <w:gridSpan w:val="4"/>
            <w:vAlign w:val="center"/>
          </w:tcPr>
          <w:p w14:paraId="03D8BC91" w14:textId="77777777" w:rsidR="00415A6F" w:rsidRDefault="00415A6F">
            <w:pPr>
              <w:spacing w:line="560" w:lineRule="exact"/>
              <w:jc w:val="center"/>
              <w:rPr>
                <w:color w:val="000000"/>
                <w:szCs w:val="21"/>
              </w:rPr>
            </w:pPr>
          </w:p>
        </w:tc>
        <w:tc>
          <w:tcPr>
            <w:tcW w:w="1080" w:type="dxa"/>
            <w:vAlign w:val="center"/>
          </w:tcPr>
          <w:p w14:paraId="2CC6AA31" w14:textId="77777777" w:rsidR="00415A6F" w:rsidRDefault="00415A6F">
            <w:pPr>
              <w:spacing w:line="560" w:lineRule="exact"/>
              <w:rPr>
                <w:color w:val="000000"/>
                <w:szCs w:val="21"/>
              </w:rPr>
            </w:pPr>
            <w:r>
              <w:rPr>
                <w:rFonts w:hint="eastAsia"/>
                <w:color w:val="000000"/>
                <w:szCs w:val="21"/>
              </w:rPr>
              <w:t>身份证号</w:t>
            </w:r>
          </w:p>
        </w:tc>
        <w:tc>
          <w:tcPr>
            <w:tcW w:w="2923" w:type="dxa"/>
            <w:gridSpan w:val="2"/>
            <w:vAlign w:val="center"/>
          </w:tcPr>
          <w:p w14:paraId="5C7BF763" w14:textId="77777777" w:rsidR="00415A6F" w:rsidRDefault="00415A6F">
            <w:pPr>
              <w:spacing w:line="560" w:lineRule="exact"/>
              <w:rPr>
                <w:color w:val="000000"/>
                <w:szCs w:val="21"/>
              </w:rPr>
            </w:pPr>
          </w:p>
        </w:tc>
      </w:tr>
      <w:tr w:rsidR="00415A6F" w14:paraId="7277442F" w14:textId="77777777">
        <w:trPr>
          <w:cantSplit/>
          <w:trHeight w:val="300"/>
          <w:jc w:val="center"/>
        </w:trPr>
        <w:tc>
          <w:tcPr>
            <w:tcW w:w="1635" w:type="dxa"/>
            <w:vAlign w:val="center"/>
          </w:tcPr>
          <w:p w14:paraId="7B239B2B" w14:textId="77777777" w:rsidR="00415A6F" w:rsidRDefault="00415A6F">
            <w:pPr>
              <w:spacing w:line="560" w:lineRule="exact"/>
              <w:jc w:val="center"/>
              <w:rPr>
                <w:bCs/>
                <w:color w:val="000000"/>
                <w:szCs w:val="21"/>
              </w:rPr>
            </w:pPr>
            <w:r>
              <w:rPr>
                <w:rFonts w:hint="eastAsia"/>
                <w:color w:val="000000"/>
                <w:szCs w:val="21"/>
              </w:rPr>
              <w:t>用电性质</w:t>
            </w:r>
          </w:p>
        </w:tc>
        <w:tc>
          <w:tcPr>
            <w:tcW w:w="7409" w:type="dxa"/>
            <w:gridSpan w:val="7"/>
            <w:tcBorders>
              <w:top w:val="nil"/>
            </w:tcBorders>
            <w:vAlign w:val="center"/>
          </w:tcPr>
          <w:p w14:paraId="2004C7F2" w14:textId="77777777" w:rsidR="00415A6F" w:rsidRDefault="00415A6F">
            <w:pPr>
              <w:spacing w:line="560" w:lineRule="exact"/>
              <w:jc w:val="center"/>
              <w:rPr>
                <w:bCs/>
                <w:color w:val="000000"/>
                <w:szCs w:val="21"/>
              </w:rPr>
            </w:pPr>
          </w:p>
        </w:tc>
      </w:tr>
      <w:tr w:rsidR="00415A6F" w14:paraId="75F8EC28" w14:textId="77777777">
        <w:trPr>
          <w:cantSplit/>
          <w:trHeight w:val="240"/>
          <w:jc w:val="center"/>
        </w:trPr>
        <w:tc>
          <w:tcPr>
            <w:tcW w:w="1635" w:type="dxa"/>
            <w:vAlign w:val="center"/>
          </w:tcPr>
          <w:p w14:paraId="647FC4E5" w14:textId="77777777" w:rsidR="00415A6F" w:rsidRDefault="00415A6F">
            <w:pPr>
              <w:spacing w:line="560" w:lineRule="exact"/>
              <w:jc w:val="center"/>
              <w:rPr>
                <w:bCs/>
                <w:color w:val="000000"/>
                <w:szCs w:val="21"/>
              </w:rPr>
            </w:pPr>
            <w:r>
              <w:rPr>
                <w:rFonts w:hint="eastAsia"/>
                <w:color w:val="000000"/>
                <w:szCs w:val="21"/>
              </w:rPr>
              <w:t>交费方式</w:t>
            </w:r>
          </w:p>
        </w:tc>
        <w:tc>
          <w:tcPr>
            <w:tcW w:w="7409" w:type="dxa"/>
            <w:gridSpan w:val="7"/>
            <w:vAlign w:val="center"/>
          </w:tcPr>
          <w:p w14:paraId="14B16EEB" w14:textId="77777777" w:rsidR="00415A6F" w:rsidRDefault="00415A6F">
            <w:pPr>
              <w:spacing w:line="560" w:lineRule="exact"/>
              <w:jc w:val="center"/>
              <w:rPr>
                <w:bCs/>
                <w:color w:val="000000"/>
                <w:szCs w:val="21"/>
              </w:rPr>
            </w:pPr>
          </w:p>
        </w:tc>
      </w:tr>
      <w:tr w:rsidR="00415A6F" w14:paraId="04945655" w14:textId="77777777">
        <w:trPr>
          <w:cantSplit/>
          <w:trHeight w:val="405"/>
          <w:jc w:val="center"/>
        </w:trPr>
        <w:tc>
          <w:tcPr>
            <w:tcW w:w="1635" w:type="dxa"/>
            <w:vAlign w:val="center"/>
          </w:tcPr>
          <w:p w14:paraId="6988C2F9" w14:textId="77777777" w:rsidR="00415A6F" w:rsidRDefault="00415A6F">
            <w:pPr>
              <w:spacing w:line="560" w:lineRule="exact"/>
              <w:jc w:val="center"/>
              <w:rPr>
                <w:bCs/>
                <w:color w:val="000000"/>
                <w:szCs w:val="21"/>
              </w:rPr>
            </w:pPr>
            <w:r>
              <w:rPr>
                <w:rFonts w:hint="eastAsia"/>
                <w:color w:val="000000"/>
                <w:szCs w:val="21"/>
              </w:rPr>
              <w:t>其他说明</w:t>
            </w:r>
          </w:p>
        </w:tc>
        <w:tc>
          <w:tcPr>
            <w:tcW w:w="7409" w:type="dxa"/>
            <w:gridSpan w:val="7"/>
            <w:vAlign w:val="center"/>
          </w:tcPr>
          <w:p w14:paraId="3EACC1D1" w14:textId="77777777" w:rsidR="00415A6F" w:rsidRDefault="00415A6F">
            <w:pPr>
              <w:spacing w:line="560" w:lineRule="exact"/>
              <w:jc w:val="center"/>
              <w:rPr>
                <w:bCs/>
                <w:color w:val="000000"/>
                <w:szCs w:val="21"/>
              </w:rPr>
            </w:pPr>
          </w:p>
        </w:tc>
      </w:tr>
      <w:tr w:rsidR="00415A6F" w14:paraId="7DFF40F9" w14:textId="77777777">
        <w:trPr>
          <w:cantSplit/>
          <w:trHeight w:val="615"/>
          <w:jc w:val="center"/>
        </w:trPr>
        <w:tc>
          <w:tcPr>
            <w:tcW w:w="9044" w:type="dxa"/>
            <w:gridSpan w:val="8"/>
            <w:vAlign w:val="center"/>
          </w:tcPr>
          <w:p w14:paraId="49C0A177" w14:textId="77777777" w:rsidR="00415A6F" w:rsidRDefault="00415A6F">
            <w:pPr>
              <w:spacing w:line="560" w:lineRule="exact"/>
              <w:jc w:val="center"/>
              <w:rPr>
                <w:bCs/>
                <w:color w:val="000000"/>
                <w:szCs w:val="21"/>
              </w:rPr>
            </w:pPr>
            <w:r>
              <w:rPr>
                <w:rFonts w:hint="eastAsia"/>
                <w:bCs/>
                <w:color w:val="000000"/>
                <w:szCs w:val="21"/>
              </w:rPr>
              <w:t>用</w:t>
            </w:r>
            <w:r>
              <w:rPr>
                <w:rFonts w:hint="eastAsia"/>
                <w:bCs/>
                <w:color w:val="000000"/>
                <w:szCs w:val="21"/>
              </w:rPr>
              <w:t xml:space="preserve">  </w:t>
            </w:r>
            <w:r>
              <w:rPr>
                <w:rFonts w:hint="eastAsia"/>
                <w:bCs/>
                <w:color w:val="000000"/>
                <w:szCs w:val="21"/>
              </w:rPr>
              <w:t>电</w:t>
            </w:r>
            <w:r>
              <w:rPr>
                <w:rFonts w:hint="eastAsia"/>
                <w:bCs/>
                <w:color w:val="000000"/>
                <w:szCs w:val="21"/>
              </w:rPr>
              <w:t xml:space="preserve">  </w:t>
            </w:r>
            <w:r>
              <w:rPr>
                <w:rFonts w:ascii="宋体" w:hAnsi="宋体" w:hint="eastAsia"/>
                <w:bCs/>
                <w:color w:val="000000"/>
                <w:szCs w:val="21"/>
              </w:rPr>
              <w:t xml:space="preserve"> 代  理  人 资</w:t>
            </w:r>
            <w:r>
              <w:rPr>
                <w:rFonts w:hint="eastAsia"/>
                <w:bCs/>
                <w:color w:val="000000"/>
                <w:szCs w:val="21"/>
              </w:rPr>
              <w:t xml:space="preserve">  </w:t>
            </w:r>
            <w:r>
              <w:rPr>
                <w:rFonts w:hint="eastAsia"/>
                <w:bCs/>
                <w:color w:val="000000"/>
                <w:szCs w:val="21"/>
              </w:rPr>
              <w:t>料</w:t>
            </w:r>
          </w:p>
        </w:tc>
      </w:tr>
      <w:tr w:rsidR="00415A6F" w14:paraId="57F034C4" w14:textId="77777777">
        <w:trPr>
          <w:cantSplit/>
          <w:jc w:val="center"/>
        </w:trPr>
        <w:tc>
          <w:tcPr>
            <w:tcW w:w="1635" w:type="dxa"/>
            <w:vAlign w:val="center"/>
          </w:tcPr>
          <w:p w14:paraId="446C7C21" w14:textId="77777777" w:rsidR="00415A6F" w:rsidRDefault="00415A6F">
            <w:pPr>
              <w:spacing w:line="560" w:lineRule="exact"/>
              <w:jc w:val="center"/>
              <w:rPr>
                <w:color w:val="000000"/>
                <w:szCs w:val="21"/>
              </w:rPr>
            </w:pPr>
            <w:r>
              <w:rPr>
                <w:rFonts w:hint="eastAsia"/>
                <w:color w:val="000000"/>
                <w:szCs w:val="21"/>
              </w:rPr>
              <w:t>代理人姓名</w:t>
            </w:r>
          </w:p>
        </w:tc>
        <w:tc>
          <w:tcPr>
            <w:tcW w:w="1703" w:type="dxa"/>
            <w:gridSpan w:val="2"/>
            <w:vAlign w:val="center"/>
          </w:tcPr>
          <w:p w14:paraId="10E2D894" w14:textId="77777777" w:rsidR="00415A6F" w:rsidRDefault="00415A6F">
            <w:pPr>
              <w:spacing w:line="560" w:lineRule="exact"/>
              <w:jc w:val="center"/>
              <w:rPr>
                <w:color w:val="000000"/>
                <w:szCs w:val="21"/>
              </w:rPr>
            </w:pPr>
          </w:p>
        </w:tc>
        <w:tc>
          <w:tcPr>
            <w:tcW w:w="1703" w:type="dxa"/>
            <w:gridSpan w:val="2"/>
            <w:vAlign w:val="center"/>
          </w:tcPr>
          <w:p w14:paraId="699B7064" w14:textId="77777777" w:rsidR="00415A6F" w:rsidRDefault="00415A6F">
            <w:pPr>
              <w:spacing w:line="560" w:lineRule="exact"/>
              <w:jc w:val="center"/>
              <w:rPr>
                <w:color w:val="000000"/>
                <w:szCs w:val="21"/>
              </w:rPr>
            </w:pPr>
            <w:r>
              <w:rPr>
                <w:rFonts w:hint="eastAsia"/>
                <w:color w:val="000000"/>
                <w:szCs w:val="21"/>
              </w:rPr>
              <w:t>身份证号</w:t>
            </w:r>
          </w:p>
        </w:tc>
        <w:tc>
          <w:tcPr>
            <w:tcW w:w="4003" w:type="dxa"/>
            <w:gridSpan w:val="3"/>
            <w:vAlign w:val="center"/>
          </w:tcPr>
          <w:p w14:paraId="0B33A93D" w14:textId="77777777" w:rsidR="00415A6F" w:rsidRDefault="00415A6F">
            <w:pPr>
              <w:spacing w:line="560" w:lineRule="exact"/>
              <w:jc w:val="center"/>
              <w:rPr>
                <w:color w:val="000000"/>
                <w:szCs w:val="21"/>
              </w:rPr>
            </w:pPr>
          </w:p>
        </w:tc>
      </w:tr>
      <w:tr w:rsidR="00415A6F" w14:paraId="0149DD7F" w14:textId="77777777">
        <w:trPr>
          <w:cantSplit/>
          <w:jc w:val="center"/>
        </w:trPr>
        <w:tc>
          <w:tcPr>
            <w:tcW w:w="1635" w:type="dxa"/>
          </w:tcPr>
          <w:p w14:paraId="35253878" w14:textId="77777777" w:rsidR="00415A6F" w:rsidRDefault="00415A6F">
            <w:pPr>
              <w:spacing w:line="560" w:lineRule="exact"/>
              <w:rPr>
                <w:color w:val="000000"/>
                <w:szCs w:val="21"/>
              </w:rPr>
            </w:pPr>
            <w:r>
              <w:rPr>
                <w:rFonts w:hint="eastAsia"/>
                <w:color w:val="000000"/>
                <w:szCs w:val="21"/>
              </w:rPr>
              <w:t>联系电话</w:t>
            </w:r>
          </w:p>
        </w:tc>
        <w:tc>
          <w:tcPr>
            <w:tcW w:w="7409" w:type="dxa"/>
            <w:gridSpan w:val="7"/>
          </w:tcPr>
          <w:p w14:paraId="6FF41155" w14:textId="77777777" w:rsidR="00415A6F" w:rsidRDefault="00415A6F">
            <w:pPr>
              <w:spacing w:line="560" w:lineRule="exact"/>
              <w:rPr>
                <w:color w:val="000000"/>
                <w:szCs w:val="21"/>
              </w:rPr>
            </w:pPr>
          </w:p>
        </w:tc>
      </w:tr>
      <w:tr w:rsidR="00415A6F" w14:paraId="71078211" w14:textId="77777777">
        <w:trPr>
          <w:cantSplit/>
          <w:trHeight w:val="3084"/>
          <w:jc w:val="center"/>
        </w:trPr>
        <w:tc>
          <w:tcPr>
            <w:tcW w:w="3786" w:type="dxa"/>
            <w:gridSpan w:val="4"/>
          </w:tcPr>
          <w:p w14:paraId="09C30F1B" w14:textId="77777777" w:rsidR="00415A6F" w:rsidRDefault="00415A6F">
            <w:pPr>
              <w:topLinePunct/>
              <w:spacing w:line="240" w:lineRule="atLeast"/>
              <w:ind w:firstLineChars="200" w:firstLine="420"/>
              <w:rPr>
                <w:color w:val="000000"/>
                <w:szCs w:val="21"/>
              </w:rPr>
            </w:pPr>
            <w:r>
              <w:rPr>
                <w:rFonts w:hint="eastAsia"/>
                <w:color w:val="000000"/>
                <w:szCs w:val="21"/>
              </w:rPr>
              <w:t>供电线路产权分界示意图</w:t>
            </w:r>
          </w:p>
          <w:p w14:paraId="1B273A9B" w14:textId="77777777" w:rsidR="00415A6F" w:rsidRDefault="00415A6F">
            <w:pPr>
              <w:spacing w:line="240" w:lineRule="atLeast"/>
              <w:rPr>
                <w:rFonts w:ascii="仿宋_GB2312" w:eastAsia="仿宋_GB2312"/>
                <w:color w:val="000000"/>
                <w:szCs w:val="21"/>
              </w:rPr>
            </w:pPr>
            <w:r>
              <w:rPr>
                <w:rFonts w:hint="eastAsia"/>
                <w:color w:val="000000"/>
                <w:szCs w:val="21"/>
              </w:rPr>
              <w:t xml:space="preserve"> </w:t>
            </w:r>
            <w:r>
              <w:rPr>
                <w:rFonts w:ascii="仿宋_GB2312" w:eastAsia="仿宋_GB2312" w:hint="eastAsia"/>
                <w:color w:val="000000"/>
                <w:szCs w:val="21"/>
              </w:rPr>
              <w:t xml:space="preserve"> </w:t>
            </w:r>
          </w:p>
          <w:p w14:paraId="4B000956" w14:textId="77777777" w:rsidR="00415A6F" w:rsidRDefault="00415A6F">
            <w:pPr>
              <w:spacing w:line="240" w:lineRule="atLeast"/>
              <w:rPr>
                <w:color w:val="000000"/>
                <w:szCs w:val="21"/>
              </w:rPr>
            </w:pPr>
          </w:p>
          <w:p w14:paraId="5B731333" w14:textId="77777777" w:rsidR="00415A6F" w:rsidRDefault="00D72F83">
            <w:pPr>
              <w:pStyle w:val="p0"/>
              <w:ind w:firstLineChars="137" w:firstLine="288"/>
              <w:rPr>
                <w:color w:val="000000"/>
                <w:sz w:val="21"/>
                <w:szCs w:val="21"/>
              </w:rPr>
            </w:pPr>
            <w:r>
              <w:rPr>
                <w:noProof/>
                <w:color w:val="000000"/>
                <w:sz w:val="21"/>
                <w:szCs w:val="21"/>
              </w:rPr>
              <w:drawing>
                <wp:inline distT="0" distB="0" distL="0" distR="0" wp14:anchorId="6AFC211D" wp14:editId="658F428E">
                  <wp:extent cx="1435100" cy="901700"/>
                  <wp:effectExtent l="0" t="0" r="12700" b="12700"/>
                  <wp:docPr id="2" name="图片 1" descr="新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新图片(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901700"/>
                          </a:xfrm>
                          <a:prstGeom prst="rect">
                            <a:avLst/>
                          </a:prstGeom>
                          <a:noFill/>
                          <a:ln>
                            <a:noFill/>
                          </a:ln>
                        </pic:spPr>
                      </pic:pic>
                    </a:graphicData>
                  </a:graphic>
                </wp:inline>
              </w:drawing>
            </w:r>
          </w:p>
          <w:p w14:paraId="68B483B6" w14:textId="77777777" w:rsidR="00415A6F" w:rsidRDefault="00415A6F">
            <w:pPr>
              <w:spacing w:line="560" w:lineRule="exact"/>
              <w:rPr>
                <w:color w:val="000000"/>
                <w:szCs w:val="21"/>
              </w:rPr>
            </w:pPr>
          </w:p>
        </w:tc>
        <w:tc>
          <w:tcPr>
            <w:tcW w:w="5258" w:type="dxa"/>
            <w:gridSpan w:val="4"/>
            <w:vAlign w:val="center"/>
          </w:tcPr>
          <w:p w14:paraId="702DC471" w14:textId="77777777" w:rsidR="00415A6F" w:rsidRDefault="00415A6F">
            <w:pPr>
              <w:spacing w:line="560" w:lineRule="exact"/>
              <w:rPr>
                <w:color w:val="000000"/>
                <w:szCs w:val="21"/>
              </w:rPr>
            </w:pPr>
            <w:r>
              <w:rPr>
                <w:rFonts w:hint="eastAsia"/>
                <w:color w:val="000000"/>
                <w:szCs w:val="21"/>
              </w:rPr>
              <w:t>特别说明：本人特此声明以上所提供的资料完全属实，并愿意签订居民生活用电合同，遵守所签合同中的各项条款。</w:t>
            </w:r>
          </w:p>
          <w:p w14:paraId="26D60F66" w14:textId="77777777" w:rsidR="00415A6F" w:rsidRDefault="00415A6F">
            <w:pPr>
              <w:spacing w:line="560" w:lineRule="exact"/>
              <w:ind w:firstLineChars="900" w:firstLine="1890"/>
              <w:rPr>
                <w:color w:val="000000"/>
                <w:szCs w:val="21"/>
              </w:rPr>
            </w:pPr>
            <w:r>
              <w:rPr>
                <w:rFonts w:hint="eastAsia"/>
                <w:color w:val="000000"/>
                <w:szCs w:val="21"/>
              </w:rPr>
              <w:t>用电人签名：</w:t>
            </w:r>
          </w:p>
          <w:p w14:paraId="7D1988B4" w14:textId="77777777" w:rsidR="00415A6F" w:rsidRDefault="00415A6F">
            <w:pPr>
              <w:spacing w:line="560" w:lineRule="exact"/>
              <w:rPr>
                <w:color w:val="000000"/>
                <w:szCs w:val="21"/>
              </w:rPr>
            </w:pPr>
            <w:r>
              <w:rPr>
                <w:rFonts w:hint="eastAsia"/>
                <w:color w:val="000000"/>
                <w:szCs w:val="21"/>
              </w:rPr>
              <w:t>（或用电人授权认可的经办人签名）</w:t>
            </w:r>
          </w:p>
          <w:p w14:paraId="579E5AA0" w14:textId="77777777" w:rsidR="00415A6F" w:rsidRDefault="00415A6F">
            <w:pPr>
              <w:widowControl/>
              <w:ind w:firstLineChars="1050" w:firstLine="2205"/>
              <w:jc w:val="left"/>
              <w:rPr>
                <w:color w:val="000000"/>
                <w:szCs w:val="21"/>
              </w:rPr>
            </w:pPr>
            <w:r>
              <w:rPr>
                <w:rFonts w:hint="eastAsia"/>
                <w:color w:val="000000"/>
                <w:szCs w:val="21"/>
              </w:rPr>
              <w:t>年</w:t>
            </w:r>
            <w:r>
              <w:rPr>
                <w:rFonts w:hint="eastAsia"/>
                <w:color w:val="000000"/>
                <w:szCs w:val="21"/>
              </w:rPr>
              <w:t xml:space="preserve">    </w:t>
            </w:r>
            <w:r>
              <w:rPr>
                <w:rFonts w:hint="eastAsia"/>
                <w:color w:val="000000"/>
                <w:szCs w:val="21"/>
              </w:rPr>
              <w:t>月</w:t>
            </w:r>
            <w:r>
              <w:rPr>
                <w:rFonts w:hint="eastAsia"/>
                <w:color w:val="000000"/>
                <w:szCs w:val="21"/>
              </w:rPr>
              <w:t xml:space="preserve">    </w:t>
            </w:r>
            <w:r>
              <w:rPr>
                <w:rFonts w:hint="eastAsia"/>
                <w:color w:val="000000"/>
                <w:szCs w:val="21"/>
              </w:rPr>
              <w:t>日</w:t>
            </w:r>
          </w:p>
        </w:tc>
      </w:tr>
      <w:tr w:rsidR="00415A6F" w14:paraId="5037EC5F" w14:textId="77777777">
        <w:trPr>
          <w:cantSplit/>
          <w:jc w:val="center"/>
        </w:trPr>
        <w:tc>
          <w:tcPr>
            <w:tcW w:w="1635" w:type="dxa"/>
            <w:vMerge w:val="restart"/>
            <w:vAlign w:val="center"/>
          </w:tcPr>
          <w:p w14:paraId="4815AD21" w14:textId="77777777" w:rsidR="00415A6F" w:rsidRDefault="00415A6F">
            <w:pPr>
              <w:spacing w:line="560" w:lineRule="exact"/>
              <w:jc w:val="center"/>
              <w:rPr>
                <w:color w:val="000000"/>
                <w:szCs w:val="21"/>
              </w:rPr>
            </w:pPr>
            <w:r>
              <w:rPr>
                <w:rFonts w:hint="eastAsia"/>
                <w:color w:val="000000"/>
                <w:szCs w:val="21"/>
              </w:rPr>
              <w:t>供电人填写</w:t>
            </w:r>
          </w:p>
        </w:tc>
        <w:tc>
          <w:tcPr>
            <w:tcW w:w="1703" w:type="dxa"/>
            <w:gridSpan w:val="2"/>
            <w:vMerge w:val="restart"/>
            <w:vAlign w:val="center"/>
          </w:tcPr>
          <w:p w14:paraId="029F94A6" w14:textId="77777777" w:rsidR="00415A6F" w:rsidRDefault="00415A6F">
            <w:pPr>
              <w:spacing w:line="560" w:lineRule="exact"/>
              <w:ind w:firstLineChars="100" w:firstLine="210"/>
              <w:rPr>
                <w:color w:val="000000"/>
                <w:szCs w:val="21"/>
              </w:rPr>
            </w:pPr>
            <w:r>
              <w:rPr>
                <w:rFonts w:hint="eastAsia"/>
                <w:color w:val="000000"/>
                <w:szCs w:val="21"/>
              </w:rPr>
              <w:t>受理人</w:t>
            </w:r>
          </w:p>
        </w:tc>
        <w:tc>
          <w:tcPr>
            <w:tcW w:w="1703" w:type="dxa"/>
            <w:gridSpan w:val="2"/>
            <w:vMerge w:val="restart"/>
            <w:vAlign w:val="center"/>
          </w:tcPr>
          <w:p w14:paraId="3F16469F" w14:textId="77777777" w:rsidR="00415A6F" w:rsidRDefault="00415A6F">
            <w:pPr>
              <w:spacing w:line="560" w:lineRule="exact"/>
              <w:jc w:val="center"/>
              <w:rPr>
                <w:color w:val="000000"/>
                <w:szCs w:val="21"/>
              </w:rPr>
            </w:pPr>
          </w:p>
        </w:tc>
        <w:tc>
          <w:tcPr>
            <w:tcW w:w="1705" w:type="dxa"/>
            <w:gridSpan w:val="2"/>
            <w:vAlign w:val="center"/>
          </w:tcPr>
          <w:p w14:paraId="54A022F2" w14:textId="77777777" w:rsidR="00415A6F" w:rsidRDefault="00415A6F">
            <w:pPr>
              <w:spacing w:line="560" w:lineRule="exact"/>
              <w:ind w:firstLineChars="150" w:firstLine="315"/>
              <w:rPr>
                <w:color w:val="000000"/>
                <w:szCs w:val="21"/>
              </w:rPr>
            </w:pPr>
            <w:r>
              <w:rPr>
                <w:rFonts w:hint="eastAsia"/>
                <w:color w:val="000000"/>
                <w:szCs w:val="21"/>
              </w:rPr>
              <w:t>查询号</w:t>
            </w:r>
          </w:p>
        </w:tc>
        <w:tc>
          <w:tcPr>
            <w:tcW w:w="2298" w:type="dxa"/>
            <w:vAlign w:val="center"/>
          </w:tcPr>
          <w:p w14:paraId="1E697EF3" w14:textId="77777777" w:rsidR="00415A6F" w:rsidRDefault="00415A6F">
            <w:pPr>
              <w:spacing w:line="560" w:lineRule="exact"/>
              <w:jc w:val="center"/>
              <w:rPr>
                <w:color w:val="000000"/>
                <w:szCs w:val="21"/>
              </w:rPr>
            </w:pPr>
          </w:p>
        </w:tc>
      </w:tr>
      <w:tr w:rsidR="00415A6F" w14:paraId="53EC67DB" w14:textId="77777777">
        <w:trPr>
          <w:cantSplit/>
          <w:trHeight w:val="503"/>
          <w:jc w:val="center"/>
        </w:trPr>
        <w:tc>
          <w:tcPr>
            <w:tcW w:w="1635" w:type="dxa"/>
            <w:vMerge/>
            <w:vAlign w:val="center"/>
          </w:tcPr>
          <w:p w14:paraId="0C73C5EB" w14:textId="77777777" w:rsidR="00415A6F" w:rsidRDefault="00415A6F">
            <w:pPr>
              <w:spacing w:line="560" w:lineRule="exact"/>
              <w:jc w:val="center"/>
              <w:rPr>
                <w:color w:val="000000"/>
                <w:szCs w:val="21"/>
              </w:rPr>
            </w:pPr>
          </w:p>
        </w:tc>
        <w:tc>
          <w:tcPr>
            <w:tcW w:w="1703" w:type="dxa"/>
            <w:gridSpan w:val="2"/>
            <w:vMerge/>
            <w:vAlign w:val="center"/>
          </w:tcPr>
          <w:p w14:paraId="507C6DD6" w14:textId="77777777" w:rsidR="00415A6F" w:rsidRDefault="00415A6F">
            <w:pPr>
              <w:spacing w:line="560" w:lineRule="exact"/>
              <w:jc w:val="center"/>
              <w:rPr>
                <w:color w:val="000000"/>
                <w:szCs w:val="21"/>
              </w:rPr>
            </w:pPr>
          </w:p>
        </w:tc>
        <w:tc>
          <w:tcPr>
            <w:tcW w:w="1703" w:type="dxa"/>
            <w:gridSpan w:val="2"/>
            <w:vMerge/>
            <w:vAlign w:val="center"/>
          </w:tcPr>
          <w:p w14:paraId="508E7DB0" w14:textId="77777777" w:rsidR="00415A6F" w:rsidRDefault="00415A6F">
            <w:pPr>
              <w:spacing w:line="560" w:lineRule="exact"/>
              <w:jc w:val="center"/>
              <w:rPr>
                <w:color w:val="000000"/>
                <w:szCs w:val="21"/>
              </w:rPr>
            </w:pPr>
          </w:p>
        </w:tc>
        <w:tc>
          <w:tcPr>
            <w:tcW w:w="1705" w:type="dxa"/>
            <w:gridSpan w:val="2"/>
            <w:vAlign w:val="center"/>
          </w:tcPr>
          <w:p w14:paraId="0578A5B4" w14:textId="77777777" w:rsidR="00415A6F" w:rsidRDefault="00415A6F">
            <w:pPr>
              <w:spacing w:line="560" w:lineRule="exact"/>
              <w:jc w:val="center"/>
              <w:rPr>
                <w:color w:val="000000"/>
                <w:szCs w:val="21"/>
              </w:rPr>
            </w:pPr>
            <w:r>
              <w:rPr>
                <w:rFonts w:hint="eastAsia"/>
                <w:color w:val="000000"/>
                <w:szCs w:val="21"/>
              </w:rPr>
              <w:t>合同编号</w:t>
            </w:r>
          </w:p>
        </w:tc>
        <w:tc>
          <w:tcPr>
            <w:tcW w:w="2298" w:type="dxa"/>
            <w:vAlign w:val="center"/>
          </w:tcPr>
          <w:p w14:paraId="007998ED" w14:textId="77777777" w:rsidR="00415A6F" w:rsidRDefault="00415A6F">
            <w:pPr>
              <w:spacing w:line="560" w:lineRule="exact"/>
              <w:jc w:val="center"/>
              <w:rPr>
                <w:color w:val="000000"/>
                <w:szCs w:val="21"/>
              </w:rPr>
            </w:pPr>
          </w:p>
        </w:tc>
      </w:tr>
      <w:tr w:rsidR="00415A6F" w14:paraId="319037C1" w14:textId="77777777">
        <w:trPr>
          <w:cantSplit/>
          <w:jc w:val="center"/>
        </w:trPr>
        <w:tc>
          <w:tcPr>
            <w:tcW w:w="1635" w:type="dxa"/>
            <w:vMerge/>
            <w:vAlign w:val="center"/>
          </w:tcPr>
          <w:p w14:paraId="2F591966" w14:textId="77777777" w:rsidR="00415A6F" w:rsidRDefault="00415A6F">
            <w:pPr>
              <w:spacing w:line="560" w:lineRule="exact"/>
              <w:jc w:val="center"/>
              <w:rPr>
                <w:color w:val="000000"/>
                <w:szCs w:val="21"/>
              </w:rPr>
            </w:pPr>
          </w:p>
        </w:tc>
        <w:tc>
          <w:tcPr>
            <w:tcW w:w="3406" w:type="dxa"/>
            <w:gridSpan w:val="4"/>
            <w:vAlign w:val="center"/>
          </w:tcPr>
          <w:p w14:paraId="08301F05" w14:textId="77777777" w:rsidR="00415A6F" w:rsidRDefault="00415A6F">
            <w:pPr>
              <w:spacing w:line="560" w:lineRule="exact"/>
              <w:rPr>
                <w:color w:val="000000"/>
                <w:szCs w:val="21"/>
              </w:rPr>
            </w:pPr>
            <w:r>
              <w:rPr>
                <w:rFonts w:hint="eastAsia"/>
                <w:color w:val="000000"/>
                <w:szCs w:val="21"/>
              </w:rPr>
              <w:t>受理日期：</w:t>
            </w:r>
            <w:r>
              <w:rPr>
                <w:rFonts w:hint="eastAsia"/>
                <w:color w:val="000000"/>
                <w:szCs w:val="21"/>
              </w:rPr>
              <w:t xml:space="preserve">   </w:t>
            </w:r>
            <w:r>
              <w:rPr>
                <w:rFonts w:hint="eastAsia"/>
                <w:color w:val="000000"/>
                <w:szCs w:val="21"/>
              </w:rPr>
              <w:t>年</w:t>
            </w:r>
            <w:r>
              <w:rPr>
                <w:rFonts w:hint="eastAsia"/>
                <w:color w:val="000000"/>
                <w:szCs w:val="21"/>
              </w:rPr>
              <w:t xml:space="preserve">    </w:t>
            </w:r>
            <w:r>
              <w:rPr>
                <w:rFonts w:hint="eastAsia"/>
                <w:color w:val="000000"/>
                <w:szCs w:val="21"/>
              </w:rPr>
              <w:t>月</w:t>
            </w:r>
            <w:r>
              <w:rPr>
                <w:rFonts w:hint="eastAsia"/>
                <w:color w:val="000000"/>
                <w:szCs w:val="21"/>
              </w:rPr>
              <w:t xml:space="preserve">    </w:t>
            </w:r>
            <w:r>
              <w:rPr>
                <w:rFonts w:hint="eastAsia"/>
                <w:color w:val="000000"/>
                <w:szCs w:val="21"/>
              </w:rPr>
              <w:t>日</w:t>
            </w:r>
          </w:p>
        </w:tc>
        <w:tc>
          <w:tcPr>
            <w:tcW w:w="1705" w:type="dxa"/>
            <w:gridSpan w:val="2"/>
            <w:vAlign w:val="center"/>
          </w:tcPr>
          <w:p w14:paraId="3922C8CD" w14:textId="77777777" w:rsidR="00415A6F" w:rsidRDefault="00415A6F">
            <w:pPr>
              <w:spacing w:line="560" w:lineRule="exact"/>
              <w:jc w:val="center"/>
              <w:rPr>
                <w:color w:val="000000"/>
                <w:szCs w:val="21"/>
              </w:rPr>
            </w:pPr>
            <w:r>
              <w:rPr>
                <w:rFonts w:hint="eastAsia"/>
                <w:color w:val="000000"/>
                <w:szCs w:val="21"/>
              </w:rPr>
              <w:t>供电人盖章</w:t>
            </w:r>
          </w:p>
        </w:tc>
        <w:tc>
          <w:tcPr>
            <w:tcW w:w="2298" w:type="dxa"/>
            <w:vAlign w:val="center"/>
          </w:tcPr>
          <w:p w14:paraId="067E2CFA" w14:textId="77777777" w:rsidR="00415A6F" w:rsidRDefault="00415A6F">
            <w:pPr>
              <w:spacing w:line="560" w:lineRule="exact"/>
              <w:jc w:val="center"/>
              <w:rPr>
                <w:color w:val="000000"/>
                <w:szCs w:val="21"/>
              </w:rPr>
            </w:pPr>
          </w:p>
        </w:tc>
      </w:tr>
      <w:tr w:rsidR="00415A6F" w14:paraId="0D025A55" w14:textId="77777777">
        <w:trPr>
          <w:cantSplit/>
          <w:jc w:val="center"/>
        </w:trPr>
        <w:tc>
          <w:tcPr>
            <w:tcW w:w="1635" w:type="dxa"/>
            <w:vAlign w:val="center"/>
          </w:tcPr>
          <w:p w14:paraId="04B7C527" w14:textId="77777777" w:rsidR="00415A6F" w:rsidRDefault="00415A6F">
            <w:pPr>
              <w:spacing w:line="560" w:lineRule="exact"/>
              <w:jc w:val="center"/>
              <w:rPr>
                <w:color w:val="000000"/>
                <w:szCs w:val="21"/>
              </w:rPr>
            </w:pPr>
            <w:r>
              <w:rPr>
                <w:rFonts w:hint="eastAsia"/>
                <w:color w:val="000000"/>
                <w:szCs w:val="21"/>
              </w:rPr>
              <w:t>备注</w:t>
            </w:r>
          </w:p>
        </w:tc>
        <w:tc>
          <w:tcPr>
            <w:tcW w:w="7409" w:type="dxa"/>
            <w:gridSpan w:val="7"/>
            <w:vAlign w:val="center"/>
          </w:tcPr>
          <w:p w14:paraId="19131B13" w14:textId="77777777" w:rsidR="00415A6F" w:rsidRDefault="00415A6F">
            <w:pPr>
              <w:spacing w:line="560" w:lineRule="exact"/>
              <w:rPr>
                <w:color w:val="000000"/>
                <w:szCs w:val="21"/>
              </w:rPr>
            </w:pPr>
          </w:p>
        </w:tc>
      </w:tr>
    </w:tbl>
    <w:p w14:paraId="2E502BB9" w14:textId="77777777" w:rsidR="00415A6F" w:rsidRDefault="00415A6F"/>
    <w:p w14:paraId="54AA1E90" w14:textId="77777777" w:rsidR="00415A6F" w:rsidRDefault="00415A6F"/>
    <w:sectPr w:rsidR="00415A6F">
      <w:footerReference w:type="default" r:id="rId10"/>
      <w:pgSz w:w="11906" w:h="16838"/>
      <w:pgMar w:top="1440" w:right="1800" w:bottom="1440" w:left="1800" w:header="851" w:footer="992" w:gutter="0"/>
      <w:pgNumType w:fmt="numberInDash"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9104D" w14:textId="77777777" w:rsidR="00844D39" w:rsidRDefault="00844D39">
      <w:r>
        <w:separator/>
      </w:r>
    </w:p>
  </w:endnote>
  <w:endnote w:type="continuationSeparator" w:id="0">
    <w:p w14:paraId="790F5CBF" w14:textId="77777777" w:rsidR="00844D39" w:rsidRDefault="0084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汉仪大宋简">
    <w:altName w:val="宋体"/>
    <w:charset w:val="86"/>
    <w:family w:val="modern"/>
    <w:pitch w:val="default"/>
    <w:sig w:usb0="00000001" w:usb1="080E0800" w:usb2="00000012" w:usb3="00000000" w:csb0="00040000" w:csb1="00000000"/>
  </w:font>
  <w:font w:name="宋体-18030">
    <w:altName w:val="Arial Unicode MS"/>
    <w:charset w:val="86"/>
    <w:family w:val="modern"/>
    <w:pitch w:val="default"/>
    <w:sig w:usb0="00002003" w:usb1="AB0E0800" w:usb2="0000001E" w:usb3="00000000" w:csb0="003C0041" w:csb1="00000000"/>
  </w:font>
  <w:font w:name="文鼎CS大宋">
    <w:altName w:val="宋体"/>
    <w:charset w:val="86"/>
    <w:family w:val="modern"/>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2D60E" w14:textId="77777777" w:rsidR="00844D39" w:rsidRDefault="00844D3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F7675" w14:textId="77777777" w:rsidR="00844D39" w:rsidRDefault="00844D39">
    <w:pPr>
      <w:pStyle w:val="a5"/>
    </w:pPr>
    <w:r>
      <w:rPr>
        <w:noProof/>
      </w:rPr>
      <mc:AlternateContent>
        <mc:Choice Requires="wps">
          <w:drawing>
            <wp:anchor distT="0" distB="0" distL="114300" distR="114300" simplePos="0" relativeHeight="251657728" behindDoc="0" locked="0" layoutInCell="1" allowOverlap="1" wp14:anchorId="39D194A9" wp14:editId="3840F55B">
              <wp:simplePos x="0" y="0"/>
              <wp:positionH relativeFrom="margin">
                <wp:align>inside</wp:align>
              </wp:positionH>
              <wp:positionV relativeFrom="paragraph">
                <wp:posOffset>0</wp:posOffset>
              </wp:positionV>
              <wp:extent cx="57785" cy="131445"/>
              <wp:effectExtent l="0" t="0" r="0" b="0"/>
              <wp:wrapNone/>
              <wp:docPr id="1" name="文本框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6A9FB" w14:textId="77777777" w:rsidR="00844D39" w:rsidRDefault="00844D3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12EA7">
                            <w:rPr>
                              <w:noProof/>
                              <w:sz w:val="18"/>
                            </w:rPr>
                            <w:t>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文本框5" o:spid="_x0000_s1027" type="#_x0000_t202" style="position:absolute;margin-left:0;margin-top:0;width:4.55pt;height:10.35pt;z-index:251657728;visibility:visible;mso-wrap-style:none;mso-width-percent:0;mso-height-percent:0;mso-wrap-distance-left:9pt;mso-wrap-distance-top:0;mso-wrap-distance-right:9pt;mso-wrap-distance-bottom:0;mso-position-horizontal:insid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OSZw8D7AAAA4QEAABMAAAAAAAAAAAAA&#10;AAAAAAAAAFtDb250ZW50X1R5cGVzXS54bWxQSwECLQAUAAYACAAAACEAI7Jq4dcAAACUAQAACwAA&#10;AAAAAAAAAAAAAAAsAQAAX3JlbHMvLnJlbHNQSwECLQAUAAYACAAAACEAMnzjVrkCAAClBQAADgAA&#10;AAAAAAAAAAAAAAAsAgAAZHJzL2Uyb0RvYy54bWxQSwECLQAUAAYACAAAACEA8tH9U9cAAAACAQAA&#10;DwAAAAAAAAAAAAAAAAARBQAAZHJzL2Rvd25yZXYueG1sUEsFBgAAAAAEAAQA8wAAABUGAAAAAA==&#10;" filled="f" stroked="f">
              <v:textbox style="mso-fit-shape-to-text:t" inset="0,0,0,0">
                <w:txbxContent>
                  <w:p w:rsidR="00415A6F" w:rsidRDefault="00415A6F">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72F83">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92684" w14:textId="77777777" w:rsidR="00844D39" w:rsidRDefault="00844D39">
      <w:r>
        <w:separator/>
      </w:r>
    </w:p>
  </w:footnote>
  <w:footnote w:type="continuationSeparator" w:id="0">
    <w:p w14:paraId="75B2C645" w14:textId="77777777" w:rsidR="00844D39" w:rsidRDefault="00844D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DA3C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D5D08"/>
    <w:rsid w:val="00354DF1"/>
    <w:rsid w:val="00415A6F"/>
    <w:rsid w:val="006B11F9"/>
    <w:rsid w:val="007C66B9"/>
    <w:rsid w:val="00844D39"/>
    <w:rsid w:val="008D56FA"/>
    <w:rsid w:val="009410FF"/>
    <w:rsid w:val="00B678F5"/>
    <w:rsid w:val="00BF493A"/>
    <w:rsid w:val="00D1237C"/>
    <w:rsid w:val="00D72F83"/>
    <w:rsid w:val="00E12EA7"/>
    <w:rsid w:val="00E83F7C"/>
    <w:rsid w:val="00FE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9F646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640"/>
    </w:pPr>
    <w:rPr>
      <w:rFonts w:ascii="仿宋_GB2312"/>
      <w:sz w:val="32"/>
    </w:rPr>
  </w:style>
  <w:style w:type="paragraph" w:styleId="a4">
    <w:name w:val="annotation text"/>
    <w:basedOn w:val="a"/>
    <w:pPr>
      <w:jc w:val="left"/>
    </w:pPr>
  </w:style>
  <w:style w:type="paragraph" w:styleId="a5">
    <w:name w:val="footer"/>
    <w:basedOn w:val="a"/>
    <w:pPr>
      <w:tabs>
        <w:tab w:val="center" w:pos="4153"/>
        <w:tab w:val="right" w:pos="8306"/>
      </w:tabs>
      <w:snapToGrid w:val="0"/>
      <w:jc w:val="left"/>
    </w:pPr>
    <w:rPr>
      <w:sz w:val="18"/>
    </w:rPr>
  </w:style>
  <w:style w:type="paragraph" w:customStyle="1" w:styleId="p0">
    <w:name w:val="p0"/>
    <w:basedOn w:val="a"/>
    <w:pPr>
      <w:widowControl/>
      <w:spacing w:line="240" w:lineRule="atLeast"/>
    </w:pPr>
    <w:rPr>
      <w:spacing w:val="-6"/>
      <w:kern w:val="0"/>
      <w:sz w:val="32"/>
      <w:szCs w:val="32"/>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 Spacing"/>
    <w:qFormat/>
    <w:pPr>
      <w:widowControl w:val="0"/>
      <w:jc w:val="both"/>
    </w:pPr>
    <w:rPr>
      <w:kern w:val="2"/>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640"/>
    </w:pPr>
    <w:rPr>
      <w:rFonts w:ascii="仿宋_GB2312"/>
      <w:sz w:val="32"/>
    </w:rPr>
  </w:style>
  <w:style w:type="paragraph" w:styleId="a4">
    <w:name w:val="annotation text"/>
    <w:basedOn w:val="a"/>
    <w:pPr>
      <w:jc w:val="left"/>
    </w:pPr>
  </w:style>
  <w:style w:type="paragraph" w:styleId="a5">
    <w:name w:val="footer"/>
    <w:basedOn w:val="a"/>
    <w:pPr>
      <w:tabs>
        <w:tab w:val="center" w:pos="4153"/>
        <w:tab w:val="right" w:pos="8306"/>
      </w:tabs>
      <w:snapToGrid w:val="0"/>
      <w:jc w:val="left"/>
    </w:pPr>
    <w:rPr>
      <w:sz w:val="18"/>
    </w:rPr>
  </w:style>
  <w:style w:type="paragraph" w:customStyle="1" w:styleId="p0">
    <w:name w:val="p0"/>
    <w:basedOn w:val="a"/>
    <w:pPr>
      <w:widowControl/>
      <w:spacing w:line="240" w:lineRule="atLeast"/>
    </w:pPr>
    <w:rPr>
      <w:spacing w:val="-6"/>
      <w:kern w:val="0"/>
      <w:sz w:val="32"/>
      <w:szCs w:val="32"/>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 Spacing"/>
    <w:qFormat/>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648</Words>
  <Characters>3696</Characters>
  <Application>Microsoft Macintosh Word</Application>
  <DocSecurity>0</DocSecurity>
  <PresentationFormat/>
  <Lines>30</Lines>
  <Paragraphs>8</Paragraphs>
  <Slides>0</Slides>
  <Notes>0</Notes>
  <HiddenSlides>0</HiddenSlides>
  <MMClips>0</MMClips>
  <ScaleCrop>false</ScaleCrop>
  <Manager/>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CH-2013-01</dc:title>
  <dc:subject/>
  <dc:creator>Administrator</dc:creator>
  <cp:keywords/>
  <dc:description/>
  <cp:lastModifiedBy>xiaoguang yang</cp:lastModifiedBy>
  <cp:revision>3</cp:revision>
  <dcterms:created xsi:type="dcterms:W3CDTF">2015-05-08T03:24:00Z</dcterms:created>
  <dcterms:modified xsi:type="dcterms:W3CDTF">2015-05-12T09:00:00Z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